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3B31" w:rsidRDefault="00AF294C" w:rsidP="00576CBD">
      <w:pPr>
        <w:spacing w:line="480" w:lineRule="auto"/>
        <w:rPr>
          <w:rFonts w:ascii="Times New Roman" w:eastAsia="Times New Roman" w:hAnsi="Times New Roman" w:cs="Times New Roman"/>
          <w:sz w:val="24"/>
          <w:szCs w:val="24"/>
        </w:rPr>
        <w:pPrChange w:id="0" w:author="Eunjin Hwang" w:date="2022-05-10T15:58:00Z">
          <w:pPr>
            <w:spacing w:before="240" w:after="160" w:line="259" w:lineRule="auto"/>
          </w:pPr>
        </w:pPrChange>
      </w:pPr>
      <w:proofErr w:type="spellStart"/>
      <w:r>
        <w:rPr>
          <w:rFonts w:ascii="Times New Roman" w:eastAsia="Times New Roman" w:hAnsi="Times New Roman" w:cs="Times New Roman"/>
          <w:sz w:val="24"/>
          <w:szCs w:val="24"/>
        </w:rPr>
        <w:t>Ilkhomjon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Kobilov</w:t>
      </w:r>
      <w:proofErr w:type="spellEnd"/>
    </w:p>
    <w:p w14:paraId="00000002" w14:textId="77777777" w:rsidR="00493B31" w:rsidRDefault="00AF294C" w:rsidP="00576CBD">
      <w:pPr>
        <w:spacing w:line="480" w:lineRule="auto"/>
        <w:rPr>
          <w:rFonts w:ascii="Times New Roman" w:eastAsia="Times New Roman" w:hAnsi="Times New Roman" w:cs="Times New Roman"/>
          <w:sz w:val="24"/>
          <w:szCs w:val="24"/>
        </w:rPr>
        <w:pPrChange w:id="1" w:author="Eunjin Hwang" w:date="2022-05-10T15:58:00Z">
          <w:pPr>
            <w:spacing w:before="240" w:after="160" w:line="259" w:lineRule="auto"/>
          </w:pPr>
        </w:pPrChange>
      </w:pPr>
      <w:r>
        <w:rPr>
          <w:rFonts w:ascii="Times New Roman" w:eastAsia="Times New Roman" w:hAnsi="Times New Roman" w:cs="Times New Roman"/>
          <w:sz w:val="24"/>
          <w:szCs w:val="24"/>
        </w:rPr>
        <w:t>English Writing 72</w:t>
      </w:r>
    </w:p>
    <w:p w14:paraId="00000003" w14:textId="77777777" w:rsidR="00493B31" w:rsidRDefault="00AF294C" w:rsidP="00576CBD">
      <w:pPr>
        <w:spacing w:line="480" w:lineRule="auto"/>
        <w:pPrChange w:id="2" w:author="Eunjin Hwang" w:date="2022-05-10T15:58:00Z">
          <w:pPr>
            <w:spacing w:before="240" w:after="160" w:line="259" w:lineRule="auto"/>
          </w:pPr>
        </w:pPrChange>
      </w:pPr>
      <w:r>
        <w:rPr>
          <w:rFonts w:ascii="Times New Roman" w:eastAsia="Times New Roman" w:hAnsi="Times New Roman" w:cs="Times New Roman"/>
          <w:sz w:val="24"/>
          <w:szCs w:val="24"/>
        </w:rPr>
        <w:t>May 8, 2022</w:t>
      </w:r>
    </w:p>
    <w:p w14:paraId="00000004" w14:textId="77777777" w:rsidR="00493B31" w:rsidRDefault="00493B31" w:rsidP="00576CBD">
      <w:pPr>
        <w:spacing w:line="480" w:lineRule="auto"/>
        <w:pPrChange w:id="3" w:author="Eunjin Hwang" w:date="2022-05-10T15:58:00Z">
          <w:pPr>
            <w:spacing w:before="240" w:after="160" w:line="259" w:lineRule="auto"/>
          </w:pPr>
        </w:pPrChange>
      </w:pPr>
    </w:p>
    <w:p w14:paraId="00000005" w14:textId="2252D0E1" w:rsidR="00493B31" w:rsidRDefault="00AF294C" w:rsidP="00576CBD">
      <w:pPr>
        <w:spacing w:line="480" w:lineRule="auto"/>
        <w:jc w:val="center"/>
        <w:rPr>
          <w:ins w:id="4" w:author="Eunjin Hwang" w:date="2022-05-10T15:58:00Z"/>
          <w:rFonts w:ascii="Times New Roman" w:eastAsia="Times New Roman" w:hAnsi="Times New Roman" w:cs="Times New Roman"/>
          <w:sz w:val="24"/>
          <w:szCs w:val="24"/>
        </w:rPr>
      </w:pPr>
      <w:r>
        <w:rPr>
          <w:rFonts w:ascii="Times New Roman" w:eastAsia="Times New Roman" w:hAnsi="Times New Roman" w:cs="Times New Roman"/>
          <w:sz w:val="24"/>
          <w:szCs w:val="24"/>
        </w:rPr>
        <w:t>How to prepare for a job interview.</w:t>
      </w:r>
    </w:p>
    <w:p w14:paraId="5E240939" w14:textId="77777777" w:rsidR="00576CBD" w:rsidRDefault="00576CBD" w:rsidP="00576CBD">
      <w:pPr>
        <w:spacing w:line="480" w:lineRule="auto"/>
        <w:jc w:val="center"/>
        <w:rPr>
          <w:rFonts w:ascii="Times New Roman" w:eastAsia="Times New Roman" w:hAnsi="Times New Roman" w:cs="Times New Roman"/>
          <w:sz w:val="24"/>
          <w:szCs w:val="24"/>
        </w:rPr>
        <w:pPrChange w:id="5" w:author="Eunjin Hwang" w:date="2022-05-10T15:58:00Z">
          <w:pPr>
            <w:spacing w:before="240" w:after="160" w:line="259" w:lineRule="auto"/>
            <w:jc w:val="center"/>
          </w:pPr>
        </w:pPrChange>
      </w:pPr>
    </w:p>
    <w:p w14:paraId="00000006" w14:textId="0FE72CEA" w:rsidR="00493B31" w:rsidRDefault="00576CBD" w:rsidP="00576CBD">
      <w:pPr>
        <w:spacing w:line="480" w:lineRule="auto"/>
        <w:jc w:val="both"/>
        <w:rPr>
          <w:rFonts w:ascii="Times New Roman" w:eastAsia="Times New Roman" w:hAnsi="Times New Roman" w:cs="Times New Roman"/>
          <w:sz w:val="24"/>
          <w:szCs w:val="24"/>
        </w:rPr>
        <w:pPrChange w:id="6" w:author="Eunjin Hwang" w:date="2022-05-10T16:02:00Z">
          <w:pPr/>
        </w:pPrChange>
      </w:pPr>
      <w:ins w:id="7" w:author="Eunjin Hwang" w:date="2022-05-10T16:02:00Z">
        <w:r>
          <w:rPr>
            <w:rFonts w:ascii="맑은 고딕" w:eastAsia="맑은 고딕" w:hAnsi="맑은 고딕" w:cs="맑은 고딕"/>
            <w:sz w:val="24"/>
            <w:szCs w:val="24"/>
          </w:rPr>
          <w:tab/>
        </w:r>
      </w:ins>
      <w:commentRangeStart w:id="8"/>
      <w:commentRangeStart w:id="9"/>
      <w:r w:rsidR="00AF294C">
        <w:rPr>
          <w:rFonts w:ascii="Times New Roman" w:eastAsia="Times New Roman" w:hAnsi="Times New Roman" w:cs="Times New Roman"/>
          <w:sz w:val="24"/>
          <w:szCs w:val="24"/>
        </w:rPr>
        <w:t>Men</w:t>
      </w:r>
      <w:commentRangeEnd w:id="8"/>
      <w:r>
        <w:rPr>
          <w:rStyle w:val="a6"/>
        </w:rPr>
        <w:commentReference w:id="8"/>
      </w:r>
      <w:r w:rsidR="00AF294C">
        <w:rPr>
          <w:rFonts w:ascii="Times New Roman" w:eastAsia="Times New Roman" w:hAnsi="Times New Roman" w:cs="Times New Roman"/>
          <w:sz w:val="24"/>
          <w:szCs w:val="24"/>
        </w:rPr>
        <w:t xml:space="preserve"> and women should dress professionally in general. After that, double-check the venue's date, time, and location, plan your journey, and arrive no more than 20 minutes early. </w:t>
      </w:r>
      <w:commentRangeEnd w:id="9"/>
      <w:r>
        <w:rPr>
          <w:rStyle w:val="a6"/>
        </w:rPr>
        <w:commentReference w:id="9"/>
      </w:r>
      <w:r w:rsidR="00AF294C">
        <w:rPr>
          <w:rFonts w:ascii="Times New Roman" w:eastAsia="Times New Roman" w:hAnsi="Times New Roman" w:cs="Times New Roman"/>
          <w:sz w:val="24"/>
          <w:szCs w:val="24"/>
        </w:rPr>
        <w:t>We must have a contact phone number in case we become delayed and need to cont</w:t>
      </w:r>
      <w:r w:rsidR="00AF294C">
        <w:rPr>
          <w:rFonts w:ascii="Times New Roman" w:eastAsia="Times New Roman" w:hAnsi="Times New Roman" w:cs="Times New Roman"/>
          <w:sz w:val="24"/>
          <w:szCs w:val="24"/>
        </w:rPr>
        <w:t xml:space="preserve">act them. Furthermore, we ensure that we know or give in the name of the person we are seeing so that we don't have to dig through our wallets or bags to notify the receptionist. The office comes next. To begin with, we must make the most of our waiting </w:t>
      </w:r>
      <w:commentRangeStart w:id="10"/>
      <w:r w:rsidR="00AF294C">
        <w:rPr>
          <w:rFonts w:ascii="Times New Roman" w:eastAsia="Times New Roman" w:hAnsi="Times New Roman" w:cs="Times New Roman"/>
          <w:sz w:val="24"/>
          <w:szCs w:val="24"/>
        </w:rPr>
        <w:t>ti</w:t>
      </w:r>
      <w:r w:rsidR="00AF294C">
        <w:rPr>
          <w:rFonts w:ascii="Times New Roman" w:eastAsia="Times New Roman" w:hAnsi="Times New Roman" w:cs="Times New Roman"/>
          <w:sz w:val="24"/>
          <w:szCs w:val="24"/>
        </w:rPr>
        <w:t>me</w:t>
      </w:r>
      <w:commentRangeEnd w:id="10"/>
      <w:r w:rsidR="0030794A">
        <w:rPr>
          <w:rStyle w:val="a6"/>
        </w:rPr>
        <w:commentReference w:id="10"/>
      </w:r>
      <w:r w:rsidR="00AF294C">
        <w:rPr>
          <w:rFonts w:ascii="Times New Roman" w:eastAsia="Times New Roman" w:hAnsi="Times New Roman" w:cs="Times New Roman"/>
          <w:sz w:val="24"/>
          <w:szCs w:val="24"/>
        </w:rPr>
        <w:t>.</w:t>
      </w:r>
    </w:p>
    <w:p w14:paraId="00000007" w14:textId="50451E58" w:rsidR="00493B31" w:rsidDel="00576CBD" w:rsidRDefault="00493B31" w:rsidP="00576CBD">
      <w:pPr>
        <w:spacing w:line="480" w:lineRule="auto"/>
        <w:jc w:val="both"/>
        <w:rPr>
          <w:del w:id="11" w:author="Eunjin Hwang" w:date="2022-05-10T16:02:00Z"/>
          <w:rFonts w:ascii="Times New Roman" w:eastAsia="Times New Roman" w:hAnsi="Times New Roman" w:cs="Times New Roman"/>
          <w:sz w:val="24"/>
          <w:szCs w:val="24"/>
        </w:rPr>
        <w:pPrChange w:id="12" w:author="Eunjin Hwang" w:date="2022-05-10T16:02:00Z">
          <w:pPr/>
        </w:pPrChange>
      </w:pPr>
    </w:p>
    <w:p w14:paraId="00000008" w14:textId="77777777" w:rsidR="00493B31" w:rsidRDefault="00AF294C" w:rsidP="00576CBD">
      <w:pPr>
        <w:spacing w:line="480" w:lineRule="auto"/>
        <w:jc w:val="both"/>
        <w:rPr>
          <w:rFonts w:ascii="Times New Roman" w:eastAsia="Times New Roman" w:hAnsi="Times New Roman" w:cs="Times New Roman"/>
          <w:sz w:val="24"/>
          <w:szCs w:val="24"/>
        </w:rPr>
        <w:pPrChange w:id="13" w:author="Eunjin Hwang" w:date="2022-05-10T16:02:00Z">
          <w:pPr/>
        </w:pPrChange>
      </w:pPr>
      <w:commentRangeStart w:id="14"/>
      <w:r>
        <w:rPr>
          <w:rFonts w:ascii="Times New Roman" w:eastAsia="Times New Roman" w:hAnsi="Times New Roman" w:cs="Times New Roman"/>
          <w:sz w:val="24"/>
          <w:szCs w:val="24"/>
        </w:rPr>
        <w:t xml:space="preserve">While many companies demand candidates to dress professionally, an increasing number prefer casual attire, making choosing an interview suit more difficult than ever. </w:t>
      </w:r>
      <w:commentRangeEnd w:id="14"/>
      <w:r w:rsidR="0030794A">
        <w:rPr>
          <w:rStyle w:val="a6"/>
        </w:rPr>
        <w:commentReference w:id="14"/>
      </w:r>
      <w:r>
        <w:rPr>
          <w:rFonts w:ascii="Times New Roman" w:eastAsia="Times New Roman" w:hAnsi="Times New Roman" w:cs="Times New Roman"/>
          <w:sz w:val="24"/>
          <w:szCs w:val="24"/>
        </w:rPr>
        <w:t>The size of the firm, the sector it operates in, and the culture it fosters all infl</w:t>
      </w:r>
      <w:r>
        <w:rPr>
          <w:rFonts w:ascii="Times New Roman" w:eastAsia="Times New Roman" w:hAnsi="Times New Roman" w:cs="Times New Roman"/>
          <w:sz w:val="24"/>
          <w:szCs w:val="24"/>
        </w:rPr>
        <w:t>uence what we’ll be required to wear. A tiny creative agency, for example, may have different requirements than a large accounting firm.</w:t>
      </w:r>
    </w:p>
    <w:p w14:paraId="00000009" w14:textId="21639F35" w:rsidR="00493B31" w:rsidRDefault="0030794A" w:rsidP="0030794A">
      <w:pPr>
        <w:pStyle w:val="a9"/>
        <w:numPr>
          <w:ilvl w:val="0"/>
          <w:numId w:val="1"/>
        </w:numPr>
        <w:ind w:leftChars="0"/>
        <w:rPr>
          <w:ins w:id="15" w:author="Eunjin Hwang" w:date="2022-05-10T16:04:00Z"/>
        </w:rPr>
      </w:pPr>
      <w:ins w:id="16" w:author="Eunjin Hwang" w:date="2022-05-10T16:04:00Z">
        <w:r>
          <w:t xml:space="preserve">Please clean up all the errors with formatting. </w:t>
        </w:r>
      </w:ins>
    </w:p>
    <w:p w14:paraId="127735A7" w14:textId="26D92424" w:rsidR="0030794A" w:rsidRDefault="0030794A" w:rsidP="0030794A">
      <w:pPr>
        <w:pStyle w:val="a9"/>
        <w:numPr>
          <w:ilvl w:val="0"/>
          <w:numId w:val="1"/>
        </w:numPr>
        <w:ind w:leftChars="0"/>
        <w:rPr>
          <w:ins w:id="17" w:author="Eunjin Hwang" w:date="2022-05-10T16:06:00Z"/>
        </w:rPr>
      </w:pPr>
      <w:ins w:id="18" w:author="Eunjin Hwang" w:date="2022-05-10T16:05:00Z">
        <w:r>
          <w:t>In this type of academic writing – the Pro</w:t>
        </w:r>
      </w:ins>
      <w:ins w:id="19" w:author="Eunjin Hwang" w:date="2022-05-10T16:06:00Z">
        <w:r>
          <w:t xml:space="preserve">cess Paragraph, you need to organize the structure with three parts. </w:t>
        </w:r>
      </w:ins>
    </w:p>
    <w:p w14:paraId="75F85E6F" w14:textId="548B5B5A" w:rsidR="0030794A" w:rsidRDefault="0030794A" w:rsidP="0030794A">
      <w:pPr>
        <w:pStyle w:val="a9"/>
        <w:numPr>
          <w:ilvl w:val="0"/>
          <w:numId w:val="2"/>
        </w:numPr>
        <w:ind w:leftChars="0"/>
        <w:rPr>
          <w:ins w:id="20" w:author="Eunjin Hwang" w:date="2022-05-10T16:08:00Z"/>
        </w:rPr>
      </w:pPr>
      <w:ins w:id="21" w:author="Eunjin Hwang" w:date="2022-05-10T16:06:00Z">
        <w:r>
          <w:t xml:space="preserve">Topic sentence- Clearly mention </w:t>
        </w:r>
      </w:ins>
      <w:ins w:id="22" w:author="Eunjin Hwang" w:date="2022-05-10T16:07:00Z">
        <w:r>
          <w:t>what you will talk about in your writing, using the word, step, process, or procedure.  (</w:t>
        </w:r>
      </w:ins>
      <w:proofErr w:type="gramStart"/>
      <w:ins w:id="23" w:author="Eunjin Hwang" w:date="2022-05-10T16:08:00Z">
        <w:r>
          <w:t>e.g.</w:t>
        </w:r>
        <w:proofErr w:type="gramEnd"/>
        <w:r>
          <w:t xml:space="preserve"> </w:t>
        </w:r>
      </w:ins>
      <w:ins w:id="24" w:author="Eunjin Hwang" w:date="2022-05-10T16:07:00Z">
        <w:r>
          <w:t>To well prepare for a job int</w:t>
        </w:r>
      </w:ins>
      <w:ins w:id="25" w:author="Eunjin Hwang" w:date="2022-05-10T16:08:00Z">
        <w:r>
          <w:t>erview, you should follow these steps.)</w:t>
        </w:r>
      </w:ins>
    </w:p>
    <w:p w14:paraId="013C6025" w14:textId="290B2847" w:rsidR="0030794A" w:rsidRDefault="0030794A" w:rsidP="0030794A">
      <w:pPr>
        <w:pStyle w:val="a9"/>
        <w:numPr>
          <w:ilvl w:val="0"/>
          <w:numId w:val="2"/>
        </w:numPr>
        <w:ind w:leftChars="0"/>
        <w:rPr>
          <w:ins w:id="26" w:author="Eunjin Hwang" w:date="2022-05-10T16:09:00Z"/>
        </w:rPr>
      </w:pPr>
      <w:ins w:id="27" w:author="Eunjin Hwang" w:date="2022-05-10T16:08:00Z">
        <w:r>
          <w:rPr>
            <w:rFonts w:hint="eastAsia"/>
          </w:rPr>
          <w:t>S</w:t>
        </w:r>
        <w:r>
          <w:t xml:space="preserve">upporting Sentences – State each step/procedure/process and add </w:t>
        </w:r>
      </w:ins>
      <w:ins w:id="28" w:author="Eunjin Hwang" w:date="2022-05-10T16:09:00Z">
        <w:r w:rsidR="00AF294C">
          <w:t xml:space="preserve">explanations or examples of each one. </w:t>
        </w:r>
      </w:ins>
    </w:p>
    <w:p w14:paraId="2C14F141" w14:textId="4E83529A" w:rsidR="00AF294C" w:rsidRDefault="00AF294C" w:rsidP="0030794A">
      <w:pPr>
        <w:pStyle w:val="a9"/>
        <w:numPr>
          <w:ilvl w:val="0"/>
          <w:numId w:val="2"/>
        </w:numPr>
        <w:ind w:leftChars="0"/>
        <w:rPr>
          <w:ins w:id="29" w:author="Eunjin Hwang" w:date="2022-05-10T16:10:00Z"/>
        </w:rPr>
      </w:pPr>
      <w:ins w:id="30" w:author="Eunjin Hwang" w:date="2022-05-10T16:09:00Z">
        <w:r>
          <w:t>Concluding sentences- a. you can add</w:t>
        </w:r>
      </w:ins>
      <w:ins w:id="31" w:author="Eunjin Hwang" w:date="2022-05-10T16:10:00Z">
        <w:r>
          <w:t xml:space="preserve"> the last </w:t>
        </w:r>
        <w:proofErr w:type="gramStart"/>
        <w:r>
          <w:t>step ;</w:t>
        </w:r>
        <w:proofErr w:type="gramEnd"/>
        <w:r>
          <w:t xml:space="preserve"> or b, you can put your prediction of the result when following the suggested steps. </w:t>
        </w:r>
      </w:ins>
    </w:p>
    <w:p w14:paraId="1F04B64A" w14:textId="4366088E" w:rsidR="00AF294C" w:rsidRPr="0030794A" w:rsidRDefault="00AF294C" w:rsidP="00AF294C">
      <w:pPr>
        <w:pStyle w:val="a9"/>
        <w:numPr>
          <w:ilvl w:val="0"/>
          <w:numId w:val="1"/>
        </w:numPr>
        <w:ind w:leftChars="0"/>
        <w:rPr>
          <w:rFonts w:hint="eastAsia"/>
        </w:rPr>
        <w:pPrChange w:id="32" w:author="Eunjin Hwang" w:date="2022-05-10T16:10:00Z">
          <w:pPr/>
        </w:pPrChange>
      </w:pPr>
      <w:ins w:id="33" w:author="Eunjin Hwang" w:date="2022-05-10T16:10:00Z">
        <w:r>
          <w:rPr>
            <w:rFonts w:hint="eastAsia"/>
          </w:rPr>
          <w:t>Y</w:t>
        </w:r>
        <w:r>
          <w:t xml:space="preserve">ou need to work on how to </w:t>
        </w:r>
      </w:ins>
      <w:ins w:id="34" w:author="Eunjin Hwang" w:date="2022-05-10T16:11:00Z">
        <w:r>
          <w:t>organize a paragraph for your better quality of writing a paragraph.  7/10</w:t>
        </w:r>
      </w:ins>
    </w:p>
    <w:p w14:paraId="0000000A" w14:textId="77777777" w:rsidR="00493B31" w:rsidRPr="0030794A" w:rsidRDefault="00493B31"/>
    <w:sectPr w:rsidR="00493B31" w:rsidRPr="0030794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unjin Hwang" w:date="2022-05-10T16:02:00Z" w:initials="EH">
    <w:p w14:paraId="5A29EF7A" w14:textId="65A881DB" w:rsidR="00576CBD" w:rsidRDefault="00576CBD">
      <w:pPr>
        <w:pStyle w:val="a7"/>
      </w:pPr>
      <w:r>
        <w:rPr>
          <w:rStyle w:val="a6"/>
        </w:rPr>
        <w:annotationRef/>
      </w:r>
      <w:r>
        <w:t xml:space="preserve">Indentation in the first line. </w:t>
      </w:r>
    </w:p>
    <w:p w14:paraId="5D06074D" w14:textId="10C46A2D" w:rsidR="00576CBD" w:rsidRDefault="00576CBD">
      <w:pPr>
        <w:pStyle w:val="a7"/>
        <w:rPr>
          <w:rFonts w:hint="eastAsia"/>
        </w:rPr>
      </w:pPr>
    </w:p>
  </w:comment>
  <w:comment w:id="9" w:author="Eunjin Hwang" w:date="2022-05-10T16:03:00Z" w:initials="EH">
    <w:p w14:paraId="6CC016D0" w14:textId="53F0C549" w:rsidR="00576CBD" w:rsidRDefault="00576CBD">
      <w:pPr>
        <w:pStyle w:val="a7"/>
      </w:pPr>
      <w:r>
        <w:rPr>
          <w:rStyle w:val="a6"/>
        </w:rPr>
        <w:annotationRef/>
      </w:r>
      <w:r>
        <w:t xml:space="preserve">You need a topic sentence in the first place. </w:t>
      </w:r>
    </w:p>
  </w:comment>
  <w:comment w:id="10" w:author="Eunjin Hwang" w:date="2022-05-10T16:03:00Z" w:initials="EH">
    <w:p w14:paraId="6A964D46" w14:textId="19B16B9C" w:rsidR="0030794A" w:rsidRDefault="0030794A">
      <w:pPr>
        <w:pStyle w:val="a7"/>
      </w:pPr>
      <w:r>
        <w:rPr>
          <w:rStyle w:val="a6"/>
        </w:rPr>
        <w:annotationRef/>
      </w:r>
      <w:r>
        <w:rPr>
          <w:rFonts w:hint="eastAsia"/>
        </w:rPr>
        <w:t>D</w:t>
      </w:r>
      <w:r>
        <w:t xml:space="preserve">o not separate the line. </w:t>
      </w:r>
    </w:p>
  </w:comment>
  <w:comment w:id="14" w:author="Eunjin Hwang" w:date="2022-05-10T16:05:00Z" w:initials="EH">
    <w:p w14:paraId="657DCC11" w14:textId="3A36B6F1" w:rsidR="0030794A" w:rsidRDefault="0030794A">
      <w:pPr>
        <w:pStyle w:val="a7"/>
      </w:pPr>
      <w:r>
        <w:rPr>
          <w:rStyle w:val="a6"/>
        </w:rPr>
        <w:annotationRef/>
      </w:r>
      <w:r>
        <w:rPr>
          <w:rFonts w:hint="eastAsia"/>
        </w:rPr>
        <w:t>R</w:t>
      </w:r>
      <w:r>
        <w:t xml:space="preserve">eword this clearly.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06074D" w15:done="0"/>
  <w15:commentEx w15:paraId="6CC016D0" w15:done="0"/>
  <w15:commentEx w15:paraId="6A964D46" w15:done="0"/>
  <w15:commentEx w15:paraId="657DC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50B2B" w16cex:dateUtc="2022-05-10T07:02:00Z"/>
  <w16cex:commentExtensible w16cex:durableId="26250B4B" w16cex:dateUtc="2022-05-10T07:03:00Z"/>
  <w16cex:commentExtensible w16cex:durableId="26250B65" w16cex:dateUtc="2022-05-10T07:03:00Z"/>
  <w16cex:commentExtensible w16cex:durableId="26250BC4" w16cex:dateUtc="2022-05-10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06074D" w16cid:durableId="26250B2B"/>
  <w16cid:commentId w16cid:paraId="6CC016D0" w16cid:durableId="26250B4B"/>
  <w16cid:commentId w16cid:paraId="6A964D46" w16cid:durableId="26250B65"/>
  <w16cid:commentId w16cid:paraId="657DCC11" w16cid:durableId="26250B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347"/>
    <w:multiLevelType w:val="hybridMultilevel"/>
    <w:tmpl w:val="57C8F55C"/>
    <w:lvl w:ilvl="0" w:tplc="563837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DC1AE5"/>
    <w:multiLevelType w:val="hybridMultilevel"/>
    <w:tmpl w:val="9EBCFC52"/>
    <w:lvl w:ilvl="0" w:tplc="222E9B9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1872259783">
    <w:abstractNumId w:val="0"/>
  </w:num>
  <w:num w:numId="2" w16cid:durableId="3008422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njin Hwang">
    <w15:presenceInfo w15:providerId="Windows Live" w15:userId="1a8e417800bba4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B31"/>
    <w:rsid w:val="0030794A"/>
    <w:rsid w:val="00493B31"/>
    <w:rsid w:val="00576CBD"/>
    <w:rsid w:val="00AF29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C4EF"/>
  <w15:docId w15:val="{9814FBDB-4607-481A-BD13-8BEF6C47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Revision"/>
    <w:hidden/>
    <w:uiPriority w:val="99"/>
    <w:semiHidden/>
    <w:rsid w:val="00576CBD"/>
    <w:pPr>
      <w:spacing w:line="240" w:lineRule="auto"/>
    </w:pPr>
  </w:style>
  <w:style w:type="character" w:styleId="a6">
    <w:name w:val="annotation reference"/>
    <w:basedOn w:val="a0"/>
    <w:uiPriority w:val="99"/>
    <w:semiHidden/>
    <w:unhideWhenUsed/>
    <w:rsid w:val="00576CBD"/>
    <w:rPr>
      <w:sz w:val="18"/>
      <w:szCs w:val="18"/>
    </w:rPr>
  </w:style>
  <w:style w:type="paragraph" w:styleId="a7">
    <w:name w:val="annotation text"/>
    <w:basedOn w:val="a"/>
    <w:link w:val="Char"/>
    <w:uiPriority w:val="99"/>
    <w:semiHidden/>
    <w:unhideWhenUsed/>
    <w:rsid w:val="00576CBD"/>
  </w:style>
  <w:style w:type="character" w:customStyle="1" w:styleId="Char">
    <w:name w:val="메모 텍스트 Char"/>
    <w:basedOn w:val="a0"/>
    <w:link w:val="a7"/>
    <w:uiPriority w:val="99"/>
    <w:semiHidden/>
    <w:rsid w:val="00576CBD"/>
  </w:style>
  <w:style w:type="paragraph" w:styleId="a8">
    <w:name w:val="annotation subject"/>
    <w:basedOn w:val="a7"/>
    <w:next w:val="a7"/>
    <w:link w:val="Char0"/>
    <w:uiPriority w:val="99"/>
    <w:semiHidden/>
    <w:unhideWhenUsed/>
    <w:rsid w:val="00576CBD"/>
    <w:rPr>
      <w:b/>
      <w:bCs/>
    </w:rPr>
  </w:style>
  <w:style w:type="character" w:customStyle="1" w:styleId="Char0">
    <w:name w:val="메모 주제 Char"/>
    <w:basedOn w:val="Char"/>
    <w:link w:val="a8"/>
    <w:uiPriority w:val="99"/>
    <w:semiHidden/>
    <w:rsid w:val="00576CBD"/>
    <w:rPr>
      <w:b/>
      <w:bCs/>
    </w:rPr>
  </w:style>
  <w:style w:type="paragraph" w:styleId="a9">
    <w:name w:val="List Paragraph"/>
    <w:basedOn w:val="a"/>
    <w:uiPriority w:val="34"/>
    <w:qFormat/>
    <w:rsid w:val="0030794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253</Words>
  <Characters>1445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Eunjin Hwang</dc:creator>
  <cp:lastModifiedBy>Eunjin Hwang</cp:lastModifiedBy>
  <cp:revision>2</cp:revision>
  <dcterms:created xsi:type="dcterms:W3CDTF">2022-05-10T07:11:00Z</dcterms:created>
  <dcterms:modified xsi:type="dcterms:W3CDTF">2022-05-10T07:11:00Z</dcterms:modified>
</cp:coreProperties>
</file>