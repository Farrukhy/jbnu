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4C64741" w:rsidR="00D775D3" w:rsidRPr="003718AA" w:rsidRDefault="003718AA">
      <w:pPr>
        <w:rPr>
          <w:rFonts w:ascii="Times New Roman" w:hAnsi="Times New Roman" w:cs="Times New Roman"/>
          <w:sz w:val="24"/>
          <w:szCs w:val="24"/>
          <w:rPrChange w:id="0" w:author="Eunjin Hwang" w:date="2022-03-10T22:54:00Z">
            <w:rPr/>
          </w:rPrChange>
        </w:rPr>
      </w:pPr>
      <w:commentRangeStart w:id="1"/>
      <w:del w:id="2" w:author="Eunjin Hwang" w:date="2022-03-10T22:52:00Z">
        <w:r w:rsidRPr="003718AA" w:rsidDel="003718AA">
          <w:rPr>
            <w:rFonts w:ascii="Times New Roman" w:hAnsi="Times New Roman" w:cs="Times New Roman"/>
            <w:sz w:val="24"/>
            <w:szCs w:val="24"/>
            <w:rPrChange w:id="3" w:author="Eunjin Hwang" w:date="2022-03-10T22:54:00Z">
              <w:rPr/>
            </w:rPrChange>
          </w:rPr>
          <w:delText>Name</w:delText>
        </w:r>
      </w:del>
      <w:commentRangeEnd w:id="1"/>
      <w:r w:rsidRPr="003718AA">
        <w:rPr>
          <w:rStyle w:val="a6"/>
          <w:rFonts w:ascii="Times New Roman" w:hAnsi="Times New Roman" w:cs="Times New Roman"/>
          <w:sz w:val="24"/>
          <w:szCs w:val="24"/>
          <w:rPrChange w:id="4" w:author="Eunjin Hwang" w:date="2022-03-10T22:54:00Z">
            <w:rPr>
              <w:rStyle w:val="a6"/>
            </w:rPr>
          </w:rPrChange>
        </w:rPr>
        <w:commentReference w:id="1"/>
      </w:r>
      <w:del w:id="5" w:author="Eunjin Hwang" w:date="2022-03-10T22:52:00Z">
        <w:r w:rsidRPr="003718AA" w:rsidDel="003718AA">
          <w:rPr>
            <w:rFonts w:ascii="Times New Roman" w:hAnsi="Times New Roman" w:cs="Times New Roman"/>
            <w:sz w:val="24"/>
            <w:szCs w:val="24"/>
            <w:rPrChange w:id="6" w:author="Eunjin Hwang" w:date="2022-03-10T22:54:00Z">
              <w:rPr/>
            </w:rPrChange>
          </w:rPr>
          <w:delText xml:space="preserve"> : </w:delText>
        </w:r>
      </w:del>
      <w:proofErr w:type="spellStart"/>
      <w:r w:rsidRPr="003718AA">
        <w:rPr>
          <w:rFonts w:ascii="Times New Roman" w:hAnsi="Times New Roman" w:cs="Times New Roman"/>
          <w:sz w:val="24"/>
          <w:szCs w:val="24"/>
          <w:rPrChange w:id="7" w:author="Eunjin Hwang" w:date="2022-03-10T22:54:00Z">
            <w:rPr/>
          </w:rPrChange>
        </w:rPr>
        <w:t>Ilkhomjon</w:t>
      </w:r>
      <w:proofErr w:type="spellEnd"/>
      <w:r w:rsidRPr="003718AA">
        <w:rPr>
          <w:rFonts w:ascii="Times New Roman" w:hAnsi="Times New Roman" w:cs="Times New Roman"/>
          <w:sz w:val="24"/>
          <w:szCs w:val="24"/>
          <w:rPrChange w:id="8" w:author="Eunjin Hwang" w:date="2022-03-10T22:54:00Z">
            <w:rPr/>
          </w:rPrChange>
        </w:rPr>
        <w:t xml:space="preserve"> </w:t>
      </w:r>
      <w:proofErr w:type="spellStart"/>
      <w:r w:rsidRPr="003718AA">
        <w:rPr>
          <w:rFonts w:ascii="Times New Roman" w:hAnsi="Times New Roman" w:cs="Times New Roman"/>
          <w:sz w:val="24"/>
          <w:szCs w:val="24"/>
          <w:rPrChange w:id="9" w:author="Eunjin Hwang" w:date="2022-03-10T22:54:00Z">
            <w:rPr/>
          </w:rPrChange>
        </w:rPr>
        <w:t>Kobilov</w:t>
      </w:r>
      <w:proofErr w:type="spellEnd"/>
      <w:r w:rsidRPr="003718AA">
        <w:rPr>
          <w:rFonts w:ascii="Times New Roman" w:hAnsi="Times New Roman" w:cs="Times New Roman"/>
          <w:sz w:val="24"/>
          <w:szCs w:val="24"/>
          <w:rPrChange w:id="10" w:author="Eunjin Hwang" w:date="2022-03-10T22:54:00Z">
            <w:rPr/>
          </w:rPrChange>
        </w:rPr>
        <w:t xml:space="preserve"> </w:t>
      </w:r>
      <w:del w:id="11" w:author="Eunjin Hwang" w:date="2022-03-10T22:53:00Z">
        <w:r w:rsidRPr="003718AA" w:rsidDel="003718AA">
          <w:rPr>
            <w:rFonts w:ascii="Times New Roman" w:hAnsi="Times New Roman" w:cs="Times New Roman"/>
            <w:sz w:val="24"/>
            <w:szCs w:val="24"/>
            <w:rPrChange w:id="12" w:author="Eunjin Hwang" w:date="2022-03-10T22:54:00Z">
              <w:rPr/>
            </w:rPrChange>
          </w:rPr>
          <w:delText>(Good Boy)</w:delText>
        </w:r>
      </w:del>
    </w:p>
    <w:p w14:paraId="00000002" w14:textId="623B05F9" w:rsidR="00D775D3" w:rsidRPr="003718AA" w:rsidDel="003718AA" w:rsidRDefault="003718AA">
      <w:pPr>
        <w:rPr>
          <w:del w:id="13" w:author="Eunjin Hwang" w:date="2022-03-10T22:52:00Z"/>
          <w:rFonts w:ascii="Times New Roman" w:hAnsi="Times New Roman" w:cs="Times New Roman"/>
          <w:sz w:val="24"/>
          <w:szCs w:val="24"/>
          <w:rPrChange w:id="14" w:author="Eunjin Hwang" w:date="2022-03-10T22:54:00Z">
            <w:rPr>
              <w:del w:id="15" w:author="Eunjin Hwang" w:date="2022-03-10T22:52:00Z"/>
            </w:rPr>
          </w:rPrChange>
        </w:rPr>
      </w:pPr>
      <w:del w:id="16" w:author="Eunjin Hwang" w:date="2022-03-10T22:52:00Z">
        <w:r w:rsidRPr="003718AA" w:rsidDel="003718AA">
          <w:rPr>
            <w:rFonts w:ascii="Times New Roman" w:hAnsi="Times New Roman" w:cs="Times New Roman"/>
            <w:sz w:val="24"/>
            <w:szCs w:val="24"/>
            <w:rPrChange w:id="17" w:author="Eunjin Hwang" w:date="2022-03-10T22:54:00Z">
              <w:rPr/>
            </w:rPrChange>
          </w:rPr>
          <w:delText>Student ID : 201923250</w:delText>
        </w:r>
      </w:del>
    </w:p>
    <w:p w14:paraId="00000003" w14:textId="419C94BD" w:rsidR="00D775D3" w:rsidRPr="003718AA" w:rsidRDefault="003718AA">
      <w:pPr>
        <w:rPr>
          <w:rFonts w:ascii="Times New Roman" w:hAnsi="Times New Roman" w:cs="Times New Roman"/>
          <w:sz w:val="24"/>
          <w:szCs w:val="24"/>
          <w:rPrChange w:id="18" w:author="Eunjin Hwang" w:date="2022-03-10T22:54:00Z">
            <w:rPr/>
          </w:rPrChange>
        </w:rPr>
      </w:pPr>
      <w:del w:id="19" w:author="Eunjin Hwang" w:date="2022-03-10T22:52:00Z">
        <w:r w:rsidRPr="003718AA" w:rsidDel="003718AA">
          <w:rPr>
            <w:rFonts w:ascii="Times New Roman" w:hAnsi="Times New Roman" w:cs="Times New Roman"/>
            <w:sz w:val="24"/>
            <w:szCs w:val="24"/>
            <w:rPrChange w:id="20" w:author="Eunjin Hwang" w:date="2022-03-10T22:54:00Z">
              <w:rPr/>
            </w:rPrChange>
          </w:rPr>
          <w:delText xml:space="preserve">Subject: </w:delText>
        </w:r>
      </w:del>
      <w:del w:id="21" w:author="Eunjin Hwang" w:date="2022-03-10T22:53:00Z">
        <w:r w:rsidRPr="003718AA" w:rsidDel="003718AA">
          <w:rPr>
            <w:rFonts w:ascii="Times New Roman" w:hAnsi="Times New Roman" w:cs="Times New Roman"/>
            <w:sz w:val="24"/>
            <w:szCs w:val="24"/>
            <w:rPrChange w:id="22" w:author="Eunjin Hwang" w:date="2022-03-10T22:54:00Z">
              <w:rPr/>
            </w:rPrChange>
          </w:rPr>
          <w:delText>Introduction about me</w:delText>
        </w:r>
      </w:del>
    </w:p>
    <w:p w14:paraId="00000004" w14:textId="535D0106" w:rsidR="00D775D3" w:rsidRPr="003718AA" w:rsidDel="003718AA" w:rsidRDefault="003718AA">
      <w:pPr>
        <w:rPr>
          <w:del w:id="23" w:author="Eunjin Hwang" w:date="2022-03-10T22:52:00Z"/>
          <w:rFonts w:ascii="Times New Roman" w:hAnsi="Times New Roman" w:cs="Times New Roman"/>
          <w:sz w:val="24"/>
          <w:szCs w:val="24"/>
          <w:rPrChange w:id="24" w:author="Eunjin Hwang" w:date="2022-03-10T22:54:00Z">
            <w:rPr>
              <w:del w:id="25" w:author="Eunjin Hwang" w:date="2022-03-10T22:52:00Z"/>
            </w:rPr>
          </w:rPrChange>
        </w:rPr>
      </w:pPr>
      <w:del w:id="26" w:author="Eunjin Hwang" w:date="2022-03-10T22:52:00Z">
        <w:r w:rsidRPr="003718AA" w:rsidDel="003718AA">
          <w:rPr>
            <w:rFonts w:ascii="Times New Roman" w:hAnsi="Times New Roman" w:cs="Times New Roman"/>
            <w:sz w:val="24"/>
            <w:szCs w:val="24"/>
            <w:rPrChange w:id="27" w:author="Eunjin Hwang" w:date="2022-03-10T22:54:00Z">
              <w:rPr/>
            </w:rPrChange>
          </w:rPr>
          <w:delText>Couse: Individual writing 1, class 72</w:delText>
        </w:r>
      </w:del>
    </w:p>
    <w:p w14:paraId="00000005" w14:textId="77777777" w:rsidR="00D775D3" w:rsidRPr="003718AA" w:rsidRDefault="00D775D3">
      <w:pPr>
        <w:rPr>
          <w:rFonts w:ascii="Times New Roman" w:hAnsi="Times New Roman" w:cs="Times New Roman"/>
          <w:sz w:val="24"/>
          <w:szCs w:val="24"/>
          <w:rPrChange w:id="28" w:author="Eunjin Hwang" w:date="2022-03-10T22:54:00Z">
            <w:rPr/>
          </w:rPrChange>
        </w:rPr>
      </w:pPr>
    </w:p>
    <w:p w14:paraId="00000006" w14:textId="77777777" w:rsidR="00D775D3" w:rsidRPr="003718AA" w:rsidRDefault="003718AA">
      <w:pPr>
        <w:jc w:val="center"/>
        <w:rPr>
          <w:rFonts w:ascii="Times New Roman" w:hAnsi="Times New Roman" w:cs="Times New Roman"/>
          <w:bCs/>
          <w:sz w:val="24"/>
          <w:szCs w:val="24"/>
          <w:rPrChange w:id="29" w:author="Eunjin Hwang" w:date="2022-03-10T22:54:00Z">
            <w:rPr>
              <w:b/>
              <w:sz w:val="32"/>
              <w:szCs w:val="32"/>
            </w:rPr>
          </w:rPrChange>
        </w:rPr>
      </w:pPr>
      <w:commentRangeStart w:id="30"/>
      <w:r w:rsidRPr="003718AA">
        <w:rPr>
          <w:rFonts w:ascii="Times New Roman" w:hAnsi="Times New Roman" w:cs="Times New Roman"/>
          <w:bCs/>
          <w:sz w:val="24"/>
          <w:szCs w:val="24"/>
          <w:rPrChange w:id="31" w:author="Eunjin Hwang" w:date="2022-03-10T22:54:00Z">
            <w:rPr>
              <w:b/>
              <w:sz w:val="32"/>
              <w:szCs w:val="32"/>
            </w:rPr>
          </w:rPrChange>
        </w:rPr>
        <w:t>Introduction</w:t>
      </w:r>
      <w:commentRangeEnd w:id="30"/>
      <w:r w:rsidRPr="003718AA">
        <w:rPr>
          <w:rStyle w:val="a6"/>
          <w:rFonts w:ascii="Times New Roman" w:hAnsi="Times New Roman" w:cs="Times New Roman"/>
          <w:sz w:val="24"/>
          <w:szCs w:val="24"/>
          <w:rPrChange w:id="32" w:author="Eunjin Hwang" w:date="2022-03-10T22:54:00Z">
            <w:rPr>
              <w:rStyle w:val="a6"/>
            </w:rPr>
          </w:rPrChange>
        </w:rPr>
        <w:commentReference w:id="30"/>
      </w:r>
    </w:p>
    <w:p w14:paraId="00000007" w14:textId="77777777" w:rsidR="00D775D3" w:rsidRPr="003718AA" w:rsidRDefault="00D775D3">
      <w:pPr>
        <w:jc w:val="center"/>
        <w:rPr>
          <w:rFonts w:ascii="Times New Roman" w:hAnsi="Times New Roman" w:cs="Times New Roman"/>
          <w:b/>
          <w:sz w:val="24"/>
          <w:szCs w:val="24"/>
          <w:rPrChange w:id="33" w:author="Eunjin Hwang" w:date="2022-03-10T22:54:00Z">
            <w:rPr>
              <w:b/>
              <w:sz w:val="32"/>
              <w:szCs w:val="32"/>
            </w:rPr>
          </w:rPrChange>
        </w:rPr>
      </w:pPr>
    </w:p>
    <w:p w14:paraId="00000008" w14:textId="4BB630A9" w:rsidR="00D775D3" w:rsidRDefault="003718AA" w:rsidP="003718AA">
      <w:pPr>
        <w:spacing w:line="480" w:lineRule="auto"/>
        <w:jc w:val="both"/>
        <w:rPr>
          <w:ins w:id="34" w:author="Eunjin Hwang" w:date="2022-03-10T22:55:00Z"/>
          <w:rFonts w:ascii="Times New Roman" w:hAnsi="Times New Roman" w:cs="Times New Roman"/>
          <w:sz w:val="24"/>
          <w:szCs w:val="24"/>
        </w:rPr>
      </w:pPr>
      <w:ins w:id="35" w:author="Eunjin Hwang" w:date="2022-03-10T22:54:00Z">
        <w:r>
          <w:rPr>
            <w:rFonts w:ascii="Times New Roman" w:hAnsi="Times New Roman" w:cs="Times New Roman"/>
            <w:sz w:val="24"/>
            <w:szCs w:val="24"/>
          </w:rPr>
          <w:tab/>
        </w:r>
      </w:ins>
      <w:r w:rsidRPr="003718AA">
        <w:rPr>
          <w:rFonts w:ascii="Times New Roman" w:hAnsi="Times New Roman" w:cs="Times New Roman"/>
          <w:sz w:val="24"/>
          <w:szCs w:val="24"/>
          <w:rPrChange w:id="36" w:author="Eunjin Hwang" w:date="2022-03-10T22:54:00Z">
            <w:rPr/>
          </w:rPrChange>
        </w:rPr>
        <w:t xml:space="preserve">My name is </w:t>
      </w:r>
      <w:proofErr w:type="spellStart"/>
      <w:r w:rsidRPr="003718AA">
        <w:rPr>
          <w:rFonts w:ascii="Times New Roman" w:hAnsi="Times New Roman" w:cs="Times New Roman"/>
          <w:sz w:val="24"/>
          <w:szCs w:val="24"/>
          <w:rPrChange w:id="37" w:author="Eunjin Hwang" w:date="2022-03-10T22:54:00Z">
            <w:rPr/>
          </w:rPrChange>
        </w:rPr>
        <w:t>Ilkhomjon</w:t>
      </w:r>
      <w:proofErr w:type="spellEnd"/>
      <w:r w:rsidRPr="003718AA">
        <w:rPr>
          <w:rFonts w:ascii="Times New Roman" w:hAnsi="Times New Roman" w:cs="Times New Roman"/>
          <w:sz w:val="24"/>
          <w:szCs w:val="24"/>
          <w:rPrChange w:id="38" w:author="Eunjin Hwang" w:date="2022-03-10T22:54:00Z">
            <w:rPr/>
          </w:rPrChange>
        </w:rPr>
        <w:t xml:space="preserve"> </w:t>
      </w:r>
      <w:proofErr w:type="spellStart"/>
      <w:r w:rsidRPr="003718AA">
        <w:rPr>
          <w:rFonts w:ascii="Times New Roman" w:hAnsi="Times New Roman" w:cs="Times New Roman"/>
          <w:sz w:val="24"/>
          <w:szCs w:val="24"/>
          <w:rPrChange w:id="39" w:author="Eunjin Hwang" w:date="2022-03-10T22:54:00Z">
            <w:rPr/>
          </w:rPrChange>
        </w:rPr>
        <w:t>Kobilov</w:t>
      </w:r>
      <w:proofErr w:type="spellEnd"/>
      <w:r w:rsidRPr="003718AA">
        <w:rPr>
          <w:rFonts w:ascii="Times New Roman" w:hAnsi="Times New Roman" w:cs="Times New Roman"/>
          <w:sz w:val="24"/>
          <w:szCs w:val="24"/>
          <w:rPrChange w:id="40" w:author="Eunjin Hwang" w:date="2022-03-10T22:54:00Z">
            <w:rPr/>
          </w:rPrChange>
        </w:rPr>
        <w:t xml:space="preserve"> and I am 21 years old. I am currently in my third year in </w:t>
      </w:r>
      <w:proofErr w:type="spellStart"/>
      <w:r w:rsidRPr="003718AA">
        <w:rPr>
          <w:rFonts w:ascii="Times New Roman" w:hAnsi="Times New Roman" w:cs="Times New Roman"/>
          <w:sz w:val="24"/>
          <w:szCs w:val="24"/>
          <w:rPrChange w:id="41" w:author="Eunjin Hwang" w:date="2022-03-10T22:54:00Z">
            <w:rPr/>
          </w:rPrChange>
        </w:rPr>
        <w:t>Jeonbuk</w:t>
      </w:r>
      <w:proofErr w:type="spellEnd"/>
      <w:r w:rsidRPr="003718AA">
        <w:rPr>
          <w:rFonts w:ascii="Times New Roman" w:hAnsi="Times New Roman" w:cs="Times New Roman"/>
          <w:sz w:val="24"/>
          <w:szCs w:val="24"/>
          <w:rPrChange w:id="42" w:author="Eunjin Hwang" w:date="2022-03-10T22:54:00Z">
            <w:rPr/>
          </w:rPrChange>
        </w:rPr>
        <w:t xml:space="preserve"> National University, my department is Global Frontier College and my major is Engineering and Science. Since my childhood I always wanted to pursue my career in </w:t>
      </w:r>
      <w:proofErr w:type="gramStart"/>
      <w:r w:rsidRPr="003718AA">
        <w:rPr>
          <w:rFonts w:ascii="Times New Roman" w:hAnsi="Times New Roman" w:cs="Times New Roman"/>
          <w:sz w:val="24"/>
          <w:szCs w:val="24"/>
          <w:rPrChange w:id="43" w:author="Eunjin Hwang" w:date="2022-03-10T22:54:00Z">
            <w:rPr/>
          </w:rPrChange>
        </w:rPr>
        <w:t>Science</w:t>
      </w:r>
      <w:proofErr w:type="gramEnd"/>
      <w:r w:rsidRPr="003718AA">
        <w:rPr>
          <w:rFonts w:ascii="Times New Roman" w:hAnsi="Times New Roman" w:cs="Times New Roman"/>
          <w:sz w:val="24"/>
          <w:szCs w:val="24"/>
          <w:rPrChange w:id="44" w:author="Eunjin Hwang" w:date="2022-03-10T22:54:00Z">
            <w:rPr/>
          </w:rPrChange>
        </w:rPr>
        <w:t>, but then I found out about “Cybersecurity”, so I changed my plans to meet the requirement to become an expert in the cybersecurity field. My hobbies include, coding, web development, gaming and watching movies. Also, I am fond of memes, I apprecia</w:t>
      </w:r>
      <w:r w:rsidRPr="003718AA">
        <w:rPr>
          <w:rFonts w:ascii="Times New Roman" w:hAnsi="Times New Roman" w:cs="Times New Roman"/>
          <w:sz w:val="24"/>
          <w:szCs w:val="24"/>
          <w:rPrChange w:id="45" w:author="Eunjin Hwang" w:date="2022-03-10T22:54:00Z">
            <w:rPr/>
          </w:rPrChange>
        </w:rPr>
        <w:t xml:space="preserve">te every piece of work that </w:t>
      </w:r>
      <w:proofErr w:type="spellStart"/>
      <w:r w:rsidRPr="003718AA">
        <w:rPr>
          <w:rFonts w:ascii="Times New Roman" w:hAnsi="Times New Roman" w:cs="Times New Roman"/>
          <w:sz w:val="24"/>
          <w:szCs w:val="24"/>
          <w:rPrChange w:id="46" w:author="Eunjin Hwang" w:date="2022-03-10T22:54:00Z">
            <w:rPr/>
          </w:rPrChange>
        </w:rPr>
        <w:t>memers</w:t>
      </w:r>
      <w:proofErr w:type="spellEnd"/>
      <w:r w:rsidRPr="003718AA">
        <w:rPr>
          <w:rFonts w:ascii="Times New Roman" w:hAnsi="Times New Roman" w:cs="Times New Roman"/>
          <w:sz w:val="24"/>
          <w:szCs w:val="24"/>
          <w:rPrChange w:id="47" w:author="Eunjin Hwang" w:date="2022-03-10T22:54:00Z">
            <w:rPr/>
          </w:rPrChange>
        </w:rPr>
        <w:t xml:space="preserve"> make, as an </w:t>
      </w:r>
      <w:commentRangeStart w:id="48"/>
      <w:r w:rsidRPr="003718AA">
        <w:rPr>
          <w:rFonts w:ascii="Times New Roman" w:hAnsi="Times New Roman" w:cs="Times New Roman"/>
          <w:sz w:val="24"/>
          <w:szCs w:val="24"/>
          <w:rPrChange w:id="49" w:author="Eunjin Hwang" w:date="2022-03-10T22:54:00Z">
            <w:rPr/>
          </w:rPrChange>
        </w:rPr>
        <w:t>art</w:t>
      </w:r>
      <w:commentRangeEnd w:id="48"/>
      <w:r>
        <w:rPr>
          <w:rStyle w:val="a6"/>
        </w:rPr>
        <w:commentReference w:id="48"/>
      </w:r>
      <w:r w:rsidRPr="003718AA">
        <w:rPr>
          <w:rFonts w:ascii="Times New Roman" w:hAnsi="Times New Roman" w:cs="Times New Roman"/>
          <w:sz w:val="24"/>
          <w:szCs w:val="24"/>
          <w:rPrChange w:id="50" w:author="Eunjin Hwang" w:date="2022-03-10T22:54:00Z">
            <w:rPr/>
          </w:rPrChange>
        </w:rPr>
        <w:t>!</w:t>
      </w:r>
    </w:p>
    <w:p w14:paraId="2775AED8" w14:textId="7F7EDFFD" w:rsidR="003718AA" w:rsidRDefault="003718AA" w:rsidP="003718AA">
      <w:pPr>
        <w:spacing w:line="480" w:lineRule="auto"/>
        <w:jc w:val="both"/>
        <w:rPr>
          <w:ins w:id="51" w:author="Eunjin Hwang" w:date="2022-03-10T22:55:00Z"/>
          <w:rFonts w:ascii="Times New Roman" w:hAnsi="Times New Roman" w:cs="Times New Roman"/>
          <w:sz w:val="24"/>
          <w:szCs w:val="24"/>
        </w:rPr>
      </w:pPr>
    </w:p>
    <w:p w14:paraId="4163F5CE" w14:textId="4F7F2428" w:rsidR="003718AA" w:rsidRDefault="003718AA" w:rsidP="003718AA">
      <w:pPr>
        <w:spacing w:line="480" w:lineRule="auto"/>
        <w:jc w:val="both"/>
        <w:rPr>
          <w:ins w:id="52" w:author="Eunjin Hwang" w:date="2022-03-10T22:55:00Z"/>
          <w:rFonts w:ascii="Times New Roman" w:hAnsi="Times New Roman" w:cs="Times New Roman"/>
          <w:sz w:val="24"/>
          <w:szCs w:val="24"/>
        </w:rPr>
      </w:pPr>
    </w:p>
    <w:p w14:paraId="5EC72020" w14:textId="54AE85E6" w:rsidR="003718AA" w:rsidRDefault="003718AA" w:rsidP="003718AA">
      <w:pPr>
        <w:spacing w:line="480" w:lineRule="auto"/>
        <w:jc w:val="both"/>
        <w:rPr>
          <w:ins w:id="53" w:author="Eunjin Hwang" w:date="2022-03-10T22:56:00Z"/>
          <w:rFonts w:ascii="Times New Roman" w:hAnsi="Times New Roman" w:cs="Times New Roman"/>
          <w:sz w:val="24"/>
          <w:szCs w:val="24"/>
        </w:rPr>
      </w:pPr>
      <w:ins w:id="54" w:author="Eunjin Hwang" w:date="2022-03-10T22:55:00Z">
        <w:r>
          <w:rPr>
            <w:rFonts w:ascii="Times New Roman" w:hAnsi="Times New Roman" w:cs="Times New Roman" w:hint="eastAsia"/>
            <w:sz w:val="24"/>
            <w:szCs w:val="24"/>
          </w:rPr>
          <w:t>P</w:t>
        </w:r>
        <w:r>
          <w:rPr>
            <w:rFonts w:ascii="Times New Roman" w:hAnsi="Times New Roman" w:cs="Times New Roman"/>
            <w:sz w:val="24"/>
            <w:szCs w:val="24"/>
          </w:rPr>
          <w:t xml:space="preserve">lease accept all my changes and check the academic format for your future </w:t>
        </w:r>
      </w:ins>
      <w:ins w:id="55" w:author="Eunjin Hwang" w:date="2022-03-10T22:56:00Z">
        <w:r>
          <w:rPr>
            <w:rFonts w:ascii="Times New Roman" w:hAnsi="Times New Roman" w:cs="Times New Roman"/>
            <w:sz w:val="24"/>
            <w:szCs w:val="24"/>
          </w:rPr>
          <w:t xml:space="preserve">IWs. </w:t>
        </w:r>
      </w:ins>
    </w:p>
    <w:p w14:paraId="4653B44D" w14:textId="40302984" w:rsidR="003718AA" w:rsidRDefault="003718AA" w:rsidP="003718AA">
      <w:pPr>
        <w:spacing w:line="480" w:lineRule="auto"/>
        <w:jc w:val="both"/>
        <w:rPr>
          <w:ins w:id="56" w:author="Eunjin Hwang" w:date="2022-03-10T22:56:00Z"/>
          <w:rFonts w:ascii="Times New Roman" w:hAnsi="Times New Roman" w:cs="Times New Roman"/>
          <w:sz w:val="24"/>
          <w:szCs w:val="24"/>
        </w:rPr>
      </w:pPr>
    </w:p>
    <w:p w14:paraId="12B573B0" w14:textId="77777777" w:rsidR="003718AA" w:rsidRPr="003718AA" w:rsidRDefault="003718AA" w:rsidP="003718AA">
      <w:pPr>
        <w:spacing w:line="480" w:lineRule="auto"/>
        <w:jc w:val="both"/>
        <w:rPr>
          <w:rFonts w:ascii="Times New Roman" w:hAnsi="Times New Roman" w:cs="Times New Roman" w:hint="eastAsia"/>
          <w:sz w:val="24"/>
          <w:szCs w:val="24"/>
          <w:rPrChange w:id="57" w:author="Eunjin Hwang" w:date="2022-03-10T22:54:00Z">
            <w:rPr/>
          </w:rPrChange>
        </w:rPr>
        <w:pPrChange w:id="58" w:author="Eunjin Hwang" w:date="2022-03-10T22:54:00Z">
          <w:pPr/>
        </w:pPrChange>
      </w:pPr>
    </w:p>
    <w:sectPr w:rsidR="003718AA" w:rsidRPr="003718A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Eunjin Hwang" w:date="2022-03-10T22:53:00Z" w:initials="EH">
    <w:p w14:paraId="06668CF9" w14:textId="1E61BE08" w:rsidR="003718AA" w:rsidRDefault="003718AA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H</w:t>
      </w:r>
      <w:r>
        <w:t>eading: Your name, Course name, submission date</w:t>
      </w:r>
    </w:p>
  </w:comment>
  <w:comment w:id="30" w:author="Eunjin Hwang" w:date="2022-03-10T22:53:00Z" w:initials="EH">
    <w:p w14:paraId="5984A67F" w14:textId="583EC919" w:rsidR="003718AA" w:rsidRDefault="003718AA">
      <w:pPr>
        <w:pStyle w:val="a7"/>
      </w:pPr>
      <w:r>
        <w:rPr>
          <w:rStyle w:val="a6"/>
        </w:rPr>
        <w:annotationRef/>
      </w:r>
      <w:r>
        <w:t xml:space="preserve">No bold </w:t>
      </w:r>
    </w:p>
  </w:comment>
  <w:comment w:id="48" w:author="Eunjin Hwang" w:date="2022-03-10T22:54:00Z" w:initials="EH">
    <w:p w14:paraId="26584347" w14:textId="496C4FC5" w:rsidR="003718AA" w:rsidRDefault="003718AA">
      <w:pPr>
        <w:pStyle w:val="a7"/>
      </w:pPr>
      <w:r>
        <w:rPr>
          <w:rStyle w:val="a6"/>
        </w:rPr>
        <w:annotationRef/>
      </w:r>
      <w:r>
        <w:rPr>
          <w:rFonts w:hint="eastAsia"/>
        </w:rPr>
        <w:t>B</w:t>
      </w:r>
      <w:r>
        <w:t>ody Text: (1) Double -Spaced; (2) Full justification; (2) Font, 12, Times New Roman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668CF9" w15:done="0"/>
  <w15:commentEx w15:paraId="5984A67F" w15:done="0"/>
  <w15:commentEx w15:paraId="2658434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4FFCD" w16cex:dateUtc="2022-03-10T13:53:00Z"/>
  <w16cex:commentExtensible w16cex:durableId="25D50001" w16cex:dateUtc="2022-03-10T13:53:00Z"/>
  <w16cex:commentExtensible w16cex:durableId="25D50034" w16cex:dateUtc="2022-03-10T13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668CF9" w16cid:durableId="25D4FFCD"/>
  <w16cid:commentId w16cid:paraId="5984A67F" w16cid:durableId="25D50001"/>
  <w16cid:commentId w16cid:paraId="26584347" w16cid:durableId="25D5003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unjin Hwang">
    <w15:presenceInfo w15:providerId="Windows Live" w15:userId="1a8e417800bba4c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5D3"/>
    <w:rsid w:val="003718AA"/>
    <w:rsid w:val="00D7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BBE97"/>
  <w15:docId w15:val="{7A584A23-43C2-48E8-9BB0-1B9DF1747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Revision"/>
    <w:hidden/>
    <w:uiPriority w:val="99"/>
    <w:semiHidden/>
    <w:rsid w:val="003718AA"/>
    <w:pPr>
      <w:spacing w:line="240" w:lineRule="auto"/>
    </w:pPr>
  </w:style>
  <w:style w:type="character" w:styleId="a6">
    <w:name w:val="annotation reference"/>
    <w:basedOn w:val="a0"/>
    <w:uiPriority w:val="99"/>
    <w:semiHidden/>
    <w:unhideWhenUsed/>
    <w:rsid w:val="003718AA"/>
    <w:rPr>
      <w:sz w:val="18"/>
      <w:szCs w:val="18"/>
    </w:rPr>
  </w:style>
  <w:style w:type="paragraph" w:styleId="a7">
    <w:name w:val="annotation text"/>
    <w:basedOn w:val="a"/>
    <w:link w:val="Char"/>
    <w:uiPriority w:val="99"/>
    <w:semiHidden/>
    <w:unhideWhenUsed/>
    <w:rsid w:val="003718AA"/>
  </w:style>
  <w:style w:type="character" w:customStyle="1" w:styleId="Char">
    <w:name w:val="메모 텍스트 Char"/>
    <w:basedOn w:val="a0"/>
    <w:link w:val="a7"/>
    <w:uiPriority w:val="99"/>
    <w:semiHidden/>
    <w:rsid w:val="003718AA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3718AA"/>
    <w:rPr>
      <w:b/>
      <w:bCs/>
    </w:rPr>
  </w:style>
  <w:style w:type="character" w:customStyle="1" w:styleId="Char0">
    <w:name w:val="메모 주제 Char"/>
    <w:basedOn w:val="Char"/>
    <w:link w:val="a8"/>
    <w:uiPriority w:val="99"/>
    <w:semiHidden/>
    <w:rsid w:val="003718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Eunjin Hwang</dc:creator>
  <cp:lastModifiedBy>Eunjin Hwang</cp:lastModifiedBy>
  <cp:revision>2</cp:revision>
  <dcterms:created xsi:type="dcterms:W3CDTF">2022-03-10T13:56:00Z</dcterms:created>
  <dcterms:modified xsi:type="dcterms:W3CDTF">2022-03-10T13:56:00Z</dcterms:modified>
</cp:coreProperties>
</file>