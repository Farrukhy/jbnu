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C3A" w:rsidRDefault="002837B6" w:rsidP="00383D4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Kobilov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Ilkhomjon</w:t>
      </w:r>
      <w:proofErr w:type="spellEnd"/>
    </w:p>
    <w:p w14:paraId="00000002" w14:textId="4B891EB7" w:rsidR="003D4C3A" w:rsidDel="00383D43" w:rsidRDefault="003D4C3A" w:rsidP="00383D43">
      <w:pPr>
        <w:spacing w:line="480" w:lineRule="auto"/>
        <w:rPr>
          <w:del w:id="1" w:author="Eunjin Hwang" w:date="2022-05-14T22:22:00Z"/>
          <w:rFonts w:ascii="Times New Roman" w:eastAsia="Times New Roman" w:hAnsi="Times New Roman" w:cs="Times New Roman"/>
          <w:sz w:val="24"/>
          <w:szCs w:val="24"/>
        </w:rPr>
      </w:pPr>
    </w:p>
    <w:p w14:paraId="00000003" w14:textId="0AECBA87" w:rsidR="003D4C3A" w:rsidDel="00383D43" w:rsidRDefault="00383D43" w:rsidP="00383D43">
      <w:pPr>
        <w:spacing w:line="480" w:lineRule="auto"/>
        <w:rPr>
          <w:del w:id="2" w:author="Eunjin Hwang" w:date="2022-05-14T22:21:00Z"/>
          <w:rFonts w:ascii="Times New Roman" w:eastAsia="Times New Roman" w:hAnsi="Times New Roman" w:cs="Times New Roman"/>
          <w:sz w:val="24"/>
          <w:szCs w:val="24"/>
        </w:rPr>
      </w:pPr>
      <w:ins w:id="3" w:author="Eunjin Hwang" w:date="2022-05-14T22:21:00Z">
        <w:r w:rsidRPr="00383D43">
          <w:rPr>
            <w:rFonts w:ascii="Times New Roman" w:eastAsia="맑은 고딕" w:hAnsi="Times New Roman" w:cs="Times New Roman"/>
            <w:sz w:val="24"/>
            <w:szCs w:val="24"/>
            <w:rPrChange w:id="4" w:author="Eunjin Hwang" w:date="2022-05-14T22:21:00Z">
              <w:rPr>
                <w:rFonts w:ascii="맑은 고딕" w:eastAsia="맑은 고딕" w:hAnsi="맑은 고딕" w:cs="맑은 고딕"/>
                <w:sz w:val="24"/>
                <w:szCs w:val="24"/>
              </w:rPr>
            </w:rPrChange>
          </w:rPr>
          <w:t>English Writing 72</w:t>
        </w:r>
        <w:r>
          <w:rPr>
            <w:rFonts w:ascii="맑은 고딕" w:eastAsia="맑은 고딕" w:hAnsi="맑은 고딕" w:cs="맑은 고딕"/>
            <w:sz w:val="24"/>
            <w:szCs w:val="24"/>
          </w:rPr>
          <w:t xml:space="preserve"> </w:t>
        </w:r>
      </w:ins>
      <w:del w:id="5" w:author="Eunjin Hwang" w:date="2022-05-14T22:21:00Z">
        <w:r w:rsidR="002837B6" w:rsidDel="00383D43">
          <w:rPr>
            <w:rFonts w:ascii="Times New Roman" w:eastAsia="Times New Roman" w:hAnsi="Times New Roman" w:cs="Times New Roman"/>
            <w:sz w:val="24"/>
            <w:szCs w:val="24"/>
          </w:rPr>
          <w:delText>Individual Writing 1, class 72</w:delText>
        </w:r>
      </w:del>
    </w:p>
    <w:p w14:paraId="00000004" w14:textId="0B26EAA9" w:rsidR="003D4C3A" w:rsidDel="00383D43" w:rsidRDefault="003D4C3A" w:rsidP="00383D43">
      <w:pPr>
        <w:spacing w:line="480" w:lineRule="auto"/>
        <w:rPr>
          <w:del w:id="6" w:author="Eunjin Hwang" w:date="2022-05-14T22:22:00Z"/>
          <w:rFonts w:ascii="Times New Roman" w:eastAsia="Times New Roman" w:hAnsi="Times New Roman" w:cs="Times New Roman"/>
          <w:sz w:val="24"/>
          <w:szCs w:val="24"/>
        </w:rPr>
      </w:pPr>
    </w:p>
    <w:p w14:paraId="00000005" w14:textId="669596A1" w:rsidR="003D4C3A" w:rsidRDefault="00383D43" w:rsidP="00383D4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ins w:id="7" w:author="Eunjin Hwang" w:date="2022-05-14T22:22:00Z">
        <w:r>
          <w:rPr>
            <w:rFonts w:ascii="맑은 고딕" w:eastAsia="맑은 고딕" w:hAnsi="맑은 고딕" w:cs="맑은 고딕" w:hint="eastAsia"/>
            <w:sz w:val="24"/>
            <w:szCs w:val="24"/>
          </w:rPr>
          <w:t>M</w:t>
        </w:r>
        <w:r>
          <w:rPr>
            <w:rFonts w:ascii="맑은 고딕" w:eastAsia="맑은 고딕" w:hAnsi="맑은 고딕" w:cs="맑은 고딕"/>
            <w:sz w:val="24"/>
            <w:szCs w:val="24"/>
          </w:rPr>
          <w:t>arch</w:t>
        </w:r>
      </w:ins>
      <w:del w:id="8" w:author="Eunjin Hwang" w:date="2022-05-14T22:21:00Z">
        <w:r w:rsidR="002837B6" w:rsidDel="00383D43">
          <w:rPr>
            <w:rFonts w:ascii="Times New Roman" w:eastAsia="Times New Roman" w:hAnsi="Times New Roman" w:cs="Times New Roman"/>
            <w:sz w:val="24"/>
            <w:szCs w:val="24"/>
          </w:rPr>
          <w:delText>03</w:delText>
        </w:r>
      </w:del>
      <w:del w:id="9" w:author="Eunjin Hwang" w:date="2022-05-14T22:22:00Z">
        <w:r w:rsidR="002837B6" w:rsidDel="00383D4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0" w:author="Eunjin Hwang" w:date="2022-05-14T22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2837B6">
        <w:rPr>
          <w:rFonts w:ascii="Times New Roman" w:eastAsia="Times New Roman" w:hAnsi="Times New Roman" w:cs="Times New Roman"/>
          <w:sz w:val="24"/>
          <w:szCs w:val="24"/>
        </w:rPr>
        <w:t>22</w:t>
      </w:r>
      <w:ins w:id="11" w:author="Eunjin Hwang" w:date="2022-05-14T22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" w:author="Eunjin Hwang" w:date="2022-05-14T22:22:00Z">
        <w:r w:rsidR="002837B6" w:rsidDel="00383D4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commentRangeStart w:id="13"/>
      <w:r w:rsidR="002837B6">
        <w:rPr>
          <w:rFonts w:ascii="Times New Roman" w:eastAsia="Times New Roman" w:hAnsi="Times New Roman" w:cs="Times New Roman"/>
          <w:sz w:val="24"/>
          <w:szCs w:val="24"/>
        </w:rPr>
        <w:t>2022</w:t>
      </w:r>
      <w:commentRangeEnd w:id="0"/>
      <w:r>
        <w:rPr>
          <w:rStyle w:val="a6"/>
        </w:rPr>
        <w:commentReference w:id="0"/>
      </w:r>
      <w:commentRangeEnd w:id="13"/>
      <w:r>
        <w:rPr>
          <w:rStyle w:val="a6"/>
        </w:rPr>
        <w:commentReference w:id="13"/>
      </w:r>
    </w:p>
    <w:p w14:paraId="00000006" w14:textId="512D86D3" w:rsidR="003D4C3A" w:rsidDel="00383D43" w:rsidRDefault="003D4C3A">
      <w:pPr>
        <w:rPr>
          <w:del w:id="14" w:author="Eunjin Hwang" w:date="2022-05-14T22:22:00Z"/>
          <w:rFonts w:ascii="Times New Roman" w:eastAsia="Times New Roman" w:hAnsi="Times New Roman" w:cs="Times New Roman"/>
        </w:rPr>
      </w:pPr>
    </w:p>
    <w:p w14:paraId="00000007" w14:textId="77777777" w:rsidR="003D4C3A" w:rsidRDefault="003D4C3A">
      <w:pPr>
        <w:rPr>
          <w:rFonts w:ascii="Times New Roman" w:eastAsia="Times New Roman" w:hAnsi="Times New Roman" w:cs="Times New Roman"/>
        </w:rPr>
      </w:pPr>
    </w:p>
    <w:p w14:paraId="00000008" w14:textId="6375BACE" w:rsidR="003D4C3A" w:rsidRDefault="002837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ins w:id="16" w:author="Eunjin Hwang" w:date="2022-05-14T22:22:00Z">
        <w:r w:rsidR="00383D4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Eunjin Hwang" w:date="2022-05-14T22:22:00Z">
        <w:r w:rsidDel="00383D4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ins w:id="18" w:author="Eunjin Hwang" w:date="2022-05-14T22:22:00Z">
        <w:r w:rsidR="00383D43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9" w:author="Eunjin Hwang" w:date="2022-05-14T22:22:00Z">
        <w:r w:rsidDel="00383D43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ay of </w:t>
      </w:r>
      <w:ins w:id="20" w:author="Eunjin Hwang" w:date="2022-05-14T22:22:00Z">
        <w:r w:rsidR="00383D43">
          <w:rPr>
            <w:rFonts w:ascii="Times New Roman" w:eastAsia="Times New Roman" w:hAnsi="Times New Roman" w:cs="Times New Roman"/>
            <w:sz w:val="24"/>
            <w:szCs w:val="24"/>
          </w:rPr>
          <w:t xml:space="preserve">M </w:t>
        </w:r>
      </w:ins>
      <w:del w:id="21" w:author="Eunjin Hwang" w:date="2022-05-14T22:22:00Z">
        <w:r w:rsidDel="00383D4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commentRangeStart w:id="22"/>
      <w:ins w:id="23" w:author="Eunjin Hwang" w:date="2022-05-14T22:22:00Z">
        <w:r w:rsidR="00383D43">
          <w:rPr>
            <w:rFonts w:ascii="Times New Roman" w:eastAsia="Times New Roman" w:hAnsi="Times New Roman" w:cs="Times New Roman"/>
            <w:sz w:val="24"/>
            <w:szCs w:val="24"/>
          </w:rPr>
          <w:t>L</w:t>
        </w:r>
      </w:ins>
      <w:del w:id="24" w:author="Eunjin Hwang" w:date="2022-05-14T22:22:00Z">
        <w:r w:rsidDel="00383D43">
          <w:rPr>
            <w:rFonts w:ascii="Times New Roman" w:eastAsia="Times New Roman" w:hAnsi="Times New Roman" w:cs="Times New Roman"/>
            <w:sz w:val="24"/>
            <w:szCs w:val="24"/>
          </w:rPr>
          <w:delText>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ife</w:t>
      </w:r>
      <w:commentRangeEnd w:id="15"/>
      <w:r w:rsidR="00383D43">
        <w:rPr>
          <w:rStyle w:val="a6"/>
        </w:rPr>
        <w:commentReference w:id="15"/>
      </w:r>
      <w:commentRangeEnd w:id="22"/>
      <w:r w:rsidR="00383D43">
        <w:rPr>
          <w:rStyle w:val="a6"/>
        </w:rPr>
        <w:commentReference w:id="22"/>
      </w:r>
    </w:p>
    <w:p w14:paraId="00000009" w14:textId="77777777" w:rsidR="003D4C3A" w:rsidRDefault="003D4C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5C971785" w:rsidR="003D4C3A" w:rsidRDefault="00383D43" w:rsidP="00383D4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Eunjin Hwang" w:date="2022-05-14T22:24:00Z">
          <w:pPr/>
        </w:pPrChange>
      </w:pPr>
      <w:ins w:id="26" w:author="Eunjin Hwang" w:date="2022-05-14T22:24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  <w:commentRangeStart w:id="27"/>
      <w:commentRangeStart w:id="28"/>
      <w:r w:rsidR="002837B6">
        <w:rPr>
          <w:rFonts w:ascii="Times New Roman" w:eastAsia="Times New Roman" w:hAnsi="Times New Roman" w:cs="Times New Roman"/>
          <w:sz w:val="24"/>
          <w:szCs w:val="24"/>
        </w:rPr>
        <w:t>To</w:t>
      </w:r>
      <w:commentRangeEnd w:id="27"/>
      <w:r>
        <w:rPr>
          <w:rStyle w:val="a6"/>
        </w:rPr>
        <w:commentReference w:id="27"/>
      </w:r>
      <w:r w:rsidR="002837B6">
        <w:rPr>
          <w:rFonts w:ascii="Times New Roman" w:eastAsia="Times New Roman" w:hAnsi="Times New Roman" w:cs="Times New Roman"/>
          <w:sz w:val="24"/>
          <w:szCs w:val="24"/>
        </w:rPr>
        <w:t xml:space="preserve"> begin with, I would like to clarify that I had so many days that I can never forget. If I had to choose one of them, I would choose the day I was born. It was the 25th of February 2001, I saw the world for the first time. I know people don’t usually rem</w:t>
      </w:r>
      <w:r w:rsidR="002837B6">
        <w:rPr>
          <w:rFonts w:ascii="Times New Roman" w:eastAsia="Times New Roman" w:hAnsi="Times New Roman" w:cs="Times New Roman"/>
          <w:sz w:val="24"/>
          <w:szCs w:val="24"/>
        </w:rPr>
        <w:t>ember the days when they were born, yet it’s not important, the thing is it made the world happy for a moment. Also, my parents, my brother</w:t>
      </w:r>
      <w:ins w:id="29" w:author="Eunjin Hwang" w:date="2022-05-14T22:25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2837B6">
        <w:rPr>
          <w:rFonts w:ascii="Times New Roman" w:eastAsia="Times New Roman" w:hAnsi="Times New Roman" w:cs="Times New Roman"/>
          <w:sz w:val="24"/>
          <w:szCs w:val="24"/>
        </w:rPr>
        <w:t xml:space="preserve"> and the whole family became the happiest family in the world when I was born, and I can assure that they did cry out</w:t>
      </w:r>
      <w:r w:rsidR="002837B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commentRangeStart w:id="30"/>
      <w:r w:rsidR="002837B6">
        <w:rPr>
          <w:rFonts w:ascii="Times New Roman" w:eastAsia="Times New Roman" w:hAnsi="Times New Roman" w:cs="Times New Roman"/>
          <w:sz w:val="24"/>
          <w:szCs w:val="24"/>
        </w:rPr>
        <w:t>happiness</w:t>
      </w:r>
      <w:commentRangeEnd w:id="30"/>
      <w:r>
        <w:rPr>
          <w:rStyle w:val="a6"/>
        </w:rPr>
        <w:commentReference w:id="30"/>
      </w:r>
      <w:r w:rsidR="002837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8"/>
      <w:r>
        <w:rPr>
          <w:rStyle w:val="a6"/>
        </w:rPr>
        <w:commentReference w:id="28"/>
      </w:r>
    </w:p>
    <w:p w14:paraId="0000000B" w14:textId="5E3716A5" w:rsidR="003D4C3A" w:rsidDel="00383D43" w:rsidRDefault="003D4C3A" w:rsidP="00383D43">
      <w:pPr>
        <w:spacing w:line="480" w:lineRule="auto"/>
        <w:jc w:val="both"/>
        <w:rPr>
          <w:del w:id="31" w:author="Eunjin Hwang" w:date="2022-05-14T22:24:00Z"/>
          <w:rFonts w:ascii="Times New Roman" w:eastAsia="Times New Roman" w:hAnsi="Times New Roman" w:cs="Times New Roman"/>
          <w:sz w:val="24"/>
          <w:szCs w:val="24"/>
        </w:rPr>
        <w:pPrChange w:id="32" w:author="Eunjin Hwang" w:date="2022-05-14T22:24:00Z">
          <w:pPr/>
        </w:pPrChange>
      </w:pPr>
    </w:p>
    <w:p w14:paraId="0000000C" w14:textId="77777777" w:rsidR="003D4C3A" w:rsidRDefault="002837B6" w:rsidP="00383D4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Eunjin Hwang" w:date="2022-05-14T22:24:00Z">
          <w:pPr/>
        </w:pPrChange>
      </w:pPr>
      <w:r>
        <w:rPr>
          <w:rFonts w:ascii="Times New Roman" w:eastAsia="Times New Roman" w:hAnsi="Times New Roman" w:cs="Times New Roman"/>
          <w:sz w:val="24"/>
          <w:szCs w:val="24"/>
        </w:rPr>
        <w:t>I was a quiet kid with no eagerness to eat or drink. My mom was always with me, and I’m thankful that she was so supportive throughout the whole way I have since now. My dad had a busy job which led him to miss my and my brother's childhoo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well at least most of it. My brother was 2 years old when I was born, he needed care maybe more than me? But I doubt he got one, especially </w:t>
      </w:r>
      <w:commentRangeStart w:id="34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commentRangeEnd w:id="34"/>
      <w:r w:rsidR="00383D43">
        <w:rPr>
          <w:rStyle w:val="a6"/>
        </w:rPr>
        <w:commentReference w:id="3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 dad.</w:t>
      </w:r>
    </w:p>
    <w:p w14:paraId="0000000D" w14:textId="0FF06EB2" w:rsidR="003D4C3A" w:rsidDel="00383D43" w:rsidRDefault="003D4C3A" w:rsidP="00383D43">
      <w:pPr>
        <w:spacing w:line="480" w:lineRule="auto"/>
        <w:jc w:val="both"/>
        <w:rPr>
          <w:del w:id="35" w:author="Eunjin Hwang" w:date="2022-05-14T22:24:00Z"/>
          <w:rFonts w:ascii="Times New Roman" w:eastAsia="Times New Roman" w:hAnsi="Times New Roman" w:cs="Times New Roman"/>
          <w:sz w:val="24"/>
          <w:szCs w:val="24"/>
        </w:rPr>
        <w:pPrChange w:id="36" w:author="Eunjin Hwang" w:date="2022-05-14T22:24:00Z">
          <w:pPr/>
        </w:pPrChange>
      </w:pPr>
    </w:p>
    <w:p w14:paraId="0000000E" w14:textId="77777777" w:rsidR="003D4C3A" w:rsidRDefault="002837B6" w:rsidP="00383D4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Eunjin Hwang" w:date="2022-05-14T22:24:00Z">
          <w:pPr/>
        </w:pPrChange>
      </w:pPr>
      <w:r>
        <w:rPr>
          <w:rFonts w:ascii="Times New Roman" w:eastAsia="Times New Roman" w:hAnsi="Times New Roman" w:cs="Times New Roman"/>
          <w:sz w:val="24"/>
          <w:szCs w:val="24"/>
        </w:rPr>
        <w:t>My family always paid more attention to me than my brother, because I was the youngest one in the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amily at that time. I wonder how many families do this every time another baby is born. However, it does not mean that older brothers are cold-hearted because of less care in their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childhood. My brother cared about me and he still does, we have the most 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traordinary support for each other, I would </w:t>
      </w:r>
      <w:commentRangeStart w:id="38"/>
      <w:r>
        <w:rPr>
          <w:rFonts w:ascii="Times New Roman" w:eastAsia="Times New Roman" w:hAnsi="Times New Roman" w:cs="Times New Roman"/>
          <w:sz w:val="24"/>
          <w:szCs w:val="24"/>
        </w:rPr>
        <w:t>say</w:t>
      </w:r>
      <w:commentRangeEnd w:id="38"/>
      <w:r w:rsidR="00383D43">
        <w:rPr>
          <w:rStyle w:val="a6"/>
        </w:rPr>
        <w:commentReference w:id="3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F" w14:textId="77777777" w:rsidR="003D4C3A" w:rsidRDefault="003D4C3A" w:rsidP="00383D4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pPrChange w:id="39" w:author="Eunjin Hwang" w:date="2022-05-14T22:24:00Z">
          <w:pPr/>
        </w:pPrChange>
      </w:pPr>
    </w:p>
    <w:p w14:paraId="00000010" w14:textId="56FF84FD" w:rsidR="003D4C3A" w:rsidRDefault="002837B6" w:rsidP="00383D43">
      <w:pPr>
        <w:spacing w:line="480" w:lineRule="auto"/>
        <w:rPr>
          <w:ins w:id="40" w:author="Eunjin Hwang" w:date="2022-05-14T22:26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end, I want to mention that I’m grateful for coming to this world, full of opportunities and the day I leave this world, hopefully, will be another best day of my life.</w:t>
      </w:r>
    </w:p>
    <w:p w14:paraId="239DD160" w14:textId="7A2FF291" w:rsidR="00383D43" w:rsidRDefault="00383D43" w:rsidP="00383D43">
      <w:pPr>
        <w:spacing w:line="480" w:lineRule="auto"/>
        <w:rPr>
          <w:ins w:id="41" w:author="Eunjin Hwang" w:date="2022-05-14T22:26:00Z"/>
          <w:rFonts w:ascii="Times New Roman" w:hAnsi="Times New Roman" w:cs="Times New Roman"/>
          <w:sz w:val="24"/>
          <w:szCs w:val="24"/>
        </w:rPr>
      </w:pPr>
    </w:p>
    <w:p w14:paraId="1C79AAA6" w14:textId="580EAA0D" w:rsidR="00383D43" w:rsidRDefault="002837B6" w:rsidP="002837B6">
      <w:pPr>
        <w:pStyle w:val="a9"/>
        <w:numPr>
          <w:ilvl w:val="0"/>
          <w:numId w:val="1"/>
        </w:numPr>
        <w:spacing w:line="480" w:lineRule="auto"/>
        <w:ind w:leftChars="0"/>
        <w:rPr>
          <w:ins w:id="42" w:author="Eunjin Hwang" w:date="2022-05-14T22:26:00Z"/>
          <w:rFonts w:ascii="Times New Roman" w:hAnsi="Times New Roman" w:cs="Times New Roman"/>
          <w:sz w:val="24"/>
          <w:szCs w:val="24"/>
        </w:rPr>
      </w:pPr>
      <w:ins w:id="43" w:author="Eunjin Hwang" w:date="2022-05-14T22:26:00Z">
        <w:r>
          <w:rPr>
            <w:rFonts w:ascii="Times New Roman" w:hAnsi="Times New Roman" w:cs="Times New Roman"/>
            <w:sz w:val="24"/>
            <w:szCs w:val="24"/>
          </w:rPr>
          <w:t xml:space="preserve">You need to work on academic formatting. </w:t>
        </w:r>
      </w:ins>
      <w:ins w:id="44" w:author="Eunjin Hwang" w:date="2022-05-14T22:29:00Z">
        <w:r>
          <w:rPr>
            <w:rFonts w:ascii="Times New Roman" w:hAnsi="Times New Roman" w:cs="Times New Roman"/>
            <w:sz w:val="24"/>
            <w:szCs w:val="24"/>
          </w:rPr>
          <w:t xml:space="preserve"> (You need to be error-free in academic for</w:t>
        </w:r>
      </w:ins>
      <w:ins w:id="45" w:author="Eunjin Hwang" w:date="2022-05-14T22:30:00Z">
        <w:r>
          <w:rPr>
            <w:rFonts w:ascii="Times New Roman" w:hAnsi="Times New Roman" w:cs="Times New Roman"/>
            <w:sz w:val="24"/>
            <w:szCs w:val="24"/>
          </w:rPr>
          <w:t>matting for your Final Essay.: Please work on it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. )</w:t>
        </w:r>
      </w:ins>
      <w:proofErr w:type="gramEnd"/>
    </w:p>
    <w:p w14:paraId="022C1EDD" w14:textId="23577EEB" w:rsidR="002837B6" w:rsidRDefault="002837B6" w:rsidP="002837B6">
      <w:pPr>
        <w:pStyle w:val="a9"/>
        <w:numPr>
          <w:ilvl w:val="0"/>
          <w:numId w:val="1"/>
        </w:numPr>
        <w:spacing w:line="480" w:lineRule="auto"/>
        <w:ind w:leftChars="0"/>
        <w:rPr>
          <w:ins w:id="46" w:author="Eunjin Hwang" w:date="2022-05-14T22:30:00Z"/>
          <w:rFonts w:ascii="Times New Roman" w:hAnsi="Times New Roman" w:cs="Times New Roman"/>
          <w:sz w:val="24"/>
          <w:szCs w:val="24"/>
        </w:rPr>
      </w:pPr>
      <w:ins w:id="47" w:author="Eunjin Hwang" w:date="2022-05-14T22:27:00Z">
        <w:r>
          <w:rPr>
            <w:rFonts w:ascii="Times New Roman" w:hAnsi="Times New Roman" w:cs="Times New Roman" w:hint="eastAsia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>n this type of academic writing – Narrative Paragraph, you need to tell a story. What is the story? How were you born? Is this the story that you want to tell in your writing. If so, yo</w:t>
        </w:r>
      </w:ins>
      <w:ins w:id="48" w:author="Eunjin Hwang" w:date="2022-05-14T22:28:00Z">
        <w:r>
          <w:rPr>
            <w:rFonts w:ascii="Times New Roman" w:hAnsi="Times New Roman" w:cs="Times New Roman"/>
            <w:sz w:val="24"/>
            <w:szCs w:val="24"/>
          </w:rPr>
          <w:t xml:space="preserve">u need a story line, usually telling the story in a chronical order. So, the write use time order signal in the Narrative Writing. </w:t>
        </w:r>
      </w:ins>
    </w:p>
    <w:p w14:paraId="6EACB6B0" w14:textId="1A5F74A8" w:rsidR="002837B6" w:rsidRDefault="002837B6" w:rsidP="002837B6">
      <w:pPr>
        <w:pStyle w:val="a9"/>
        <w:numPr>
          <w:ilvl w:val="0"/>
          <w:numId w:val="1"/>
        </w:numPr>
        <w:spacing w:line="480" w:lineRule="auto"/>
        <w:ind w:leftChars="0"/>
        <w:rPr>
          <w:ins w:id="49" w:author="Eunjin Hwang" w:date="2022-05-14T22:29:00Z"/>
          <w:rFonts w:ascii="Times New Roman" w:hAnsi="Times New Roman" w:cs="Times New Roman"/>
          <w:sz w:val="24"/>
          <w:szCs w:val="24"/>
        </w:rPr>
      </w:pPr>
      <w:ins w:id="50" w:author="Eunjin Hwang" w:date="2022-05-14T22:30:00Z">
        <w:r>
          <w:rPr>
            <w:rFonts w:ascii="Times New Roman" w:hAnsi="Times New Roman" w:cs="Times New Roman" w:hint="eastAsia"/>
            <w:sz w:val="24"/>
            <w:szCs w:val="24"/>
          </w:rPr>
          <w:t>Y</w:t>
        </w:r>
        <w:r>
          <w:rPr>
            <w:rFonts w:ascii="Times New Roman" w:hAnsi="Times New Roman" w:cs="Times New Roman"/>
            <w:sz w:val="24"/>
            <w:szCs w:val="24"/>
          </w:rPr>
          <w:t>ou are supposed to write a parag</w:t>
        </w:r>
      </w:ins>
      <w:ins w:id="51" w:author="Eunjin Hwang" w:date="2022-05-14T22:31:00Z">
        <w:r>
          <w:rPr>
            <w:rFonts w:ascii="Times New Roman" w:hAnsi="Times New Roman" w:cs="Times New Roman"/>
            <w:sz w:val="24"/>
            <w:szCs w:val="24"/>
          </w:rPr>
          <w:t xml:space="preserve">raph- One group of sentences on ONE topic. Please do not separate the line in your writing. It looks like you are trying to write more than one paragraphs. </w:t>
        </w:r>
      </w:ins>
    </w:p>
    <w:p w14:paraId="0B73EDB9" w14:textId="2C86B7AB" w:rsidR="002837B6" w:rsidRPr="002837B6" w:rsidRDefault="002837B6" w:rsidP="002837B6">
      <w:pPr>
        <w:pStyle w:val="a9"/>
        <w:numPr>
          <w:ilvl w:val="0"/>
          <w:numId w:val="1"/>
        </w:numPr>
        <w:spacing w:line="480" w:lineRule="auto"/>
        <w:ind w:leftChars="0"/>
        <w:rPr>
          <w:rFonts w:ascii="Times New Roman" w:hAnsi="Times New Roman" w:cs="Times New Roman" w:hint="eastAsia"/>
          <w:sz w:val="24"/>
          <w:szCs w:val="24"/>
          <w:rPrChange w:id="52" w:author="Eunjin Hwang" w:date="2022-05-14T22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3" w:author="Eunjin Hwang" w:date="2022-05-14T22:26:00Z">
          <w:pPr/>
        </w:pPrChange>
      </w:pPr>
      <w:ins w:id="54" w:author="Eunjin Hwang" w:date="2022-05-14T22:29:00Z">
        <w:r>
          <w:rPr>
            <w:rFonts w:ascii="Times New Roman" w:hAnsi="Times New Roman" w:cs="Times New Roman"/>
            <w:sz w:val="24"/>
            <w:szCs w:val="24"/>
          </w:rPr>
          <w:t xml:space="preserve">My suggestion for possible </w:t>
        </w:r>
      </w:ins>
      <w:ins w:id="55" w:author="Eunjin Hwang" w:date="2022-05-14T22:30:00Z">
        <w:r>
          <w:rPr>
            <w:rFonts w:ascii="Times New Roman" w:hAnsi="Times New Roman" w:cs="Times New Roman"/>
            <w:sz w:val="24"/>
            <w:szCs w:val="24"/>
          </w:rPr>
          <w:t>improvement:</w:t>
        </w:r>
      </w:ins>
      <w:ins w:id="56" w:author="Eunjin Hwang" w:date="2022-05-14T22:2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7" w:author="Eunjin Hwang" w:date="2022-05-14T22:28:00Z">
        <w:r>
          <w:rPr>
            <w:rFonts w:ascii="Times New Roman" w:hAnsi="Times New Roman" w:cs="Times New Roman"/>
            <w:sz w:val="24"/>
            <w:szCs w:val="24"/>
          </w:rPr>
          <w:t>I suggest you think of another topic and write your story with time-</w:t>
        </w:r>
      </w:ins>
      <w:ins w:id="58" w:author="Eunjin Hwang" w:date="2022-05-14T22:29:00Z">
        <w:r>
          <w:rPr>
            <w:rFonts w:ascii="Times New Roman" w:hAnsi="Times New Roman" w:cs="Times New Roman"/>
            <w:sz w:val="24"/>
            <w:szCs w:val="24"/>
          </w:rPr>
          <w:t xml:space="preserve">order signals. </w:t>
        </w:r>
      </w:ins>
      <w:ins w:id="59" w:author="Eunjin Hwang" w:date="2022-05-14T22:30:00Z">
        <w:r>
          <w:rPr>
            <w:rFonts w:ascii="Times New Roman" w:hAnsi="Times New Roman" w:cs="Times New Roman"/>
            <w:sz w:val="24"/>
            <w:szCs w:val="24"/>
          </w:rPr>
          <w:t>7/10</w:t>
        </w:r>
      </w:ins>
    </w:p>
    <w:sectPr w:rsidR="002837B6" w:rsidRPr="002837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unjin Hwang" w:date="2022-05-14T22:23:00Z" w:initials="EH">
    <w:p w14:paraId="69F1F1DE" w14:textId="44CFFC9E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D</w:t>
      </w:r>
      <w:r>
        <w:t xml:space="preserve">ouble-Space; Do not use Enter </w:t>
      </w:r>
      <w:proofErr w:type="gramStart"/>
      <w:r>
        <w:t>Key :</w:t>
      </w:r>
      <w:proofErr w:type="gramEnd"/>
      <w:r>
        <w:t xml:space="preserve"> Accept my changes. Then you can see what is right for your heading. </w:t>
      </w:r>
    </w:p>
  </w:comment>
  <w:comment w:id="13" w:author="Eunjin Hwang" w:date="2022-05-14T22:23:00Z" w:initials="EH">
    <w:p w14:paraId="4D450A94" w14:textId="5AFE5B9B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  <w:r>
        <w:t xml:space="preserve">kip only one line after heading. </w:t>
      </w:r>
    </w:p>
  </w:comment>
  <w:comment w:id="15" w:author="Eunjin Hwang" w:date="2022-05-14T22:22:00Z" w:initials="EH">
    <w:p w14:paraId="39E5871C" w14:textId="357D1C68" w:rsidR="00383D43" w:rsidRDefault="00383D43">
      <w:pPr>
        <w:pStyle w:val="a7"/>
      </w:pPr>
      <w:r>
        <w:rPr>
          <w:rStyle w:val="a6"/>
        </w:rPr>
        <w:annotationRef/>
      </w:r>
    </w:p>
  </w:comment>
  <w:comment w:id="22" w:author="Eunjin Hwang" w:date="2022-05-14T22:23:00Z" w:initials="EH">
    <w:p w14:paraId="36F028BE" w14:textId="429656B5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T</w:t>
      </w:r>
      <w:r>
        <w:t xml:space="preserve">his is good: Skip one </w:t>
      </w:r>
      <w:proofErr w:type="spellStart"/>
      <w:r>
        <w:t>lne</w:t>
      </w:r>
      <w:proofErr w:type="spellEnd"/>
      <w:r>
        <w:t xml:space="preserve">. </w:t>
      </w:r>
    </w:p>
  </w:comment>
  <w:comment w:id="27" w:author="Eunjin Hwang" w:date="2022-05-14T22:24:00Z" w:initials="EH">
    <w:p w14:paraId="4BF4BF99" w14:textId="525DDCDA" w:rsidR="00383D43" w:rsidRDefault="00383D43">
      <w:pPr>
        <w:pStyle w:val="a7"/>
      </w:pPr>
      <w:r>
        <w:rPr>
          <w:rStyle w:val="a6"/>
        </w:rPr>
        <w:annotationRef/>
      </w:r>
      <w:r>
        <w:t xml:space="preserve">Indentation in the first line. </w:t>
      </w:r>
    </w:p>
  </w:comment>
  <w:comment w:id="30" w:author="Eunjin Hwang" w:date="2022-05-14T22:24:00Z" w:initials="EH">
    <w:p w14:paraId="35A0E262" w14:textId="5833E129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D</w:t>
      </w:r>
      <w:r>
        <w:t>o not separate the line</w:t>
      </w:r>
    </w:p>
  </w:comment>
  <w:comment w:id="28" w:author="Eunjin Hwang" w:date="2022-05-14T22:25:00Z" w:initials="EH">
    <w:p w14:paraId="520568B4" w14:textId="6D0F72B6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W</w:t>
      </w:r>
      <w:r>
        <w:t xml:space="preserve">hat is your topic sentence? </w:t>
      </w:r>
    </w:p>
  </w:comment>
  <w:comment w:id="34" w:author="Eunjin Hwang" w:date="2022-05-14T22:25:00Z" w:initials="EH">
    <w:p w14:paraId="06A4525F" w14:textId="7EBA797D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D</w:t>
      </w:r>
      <w:r>
        <w:t>o not separate the line</w:t>
      </w:r>
    </w:p>
  </w:comment>
  <w:comment w:id="38" w:author="Eunjin Hwang" w:date="2022-05-14T22:26:00Z" w:initials="EH">
    <w:p w14:paraId="5A2FFAAF" w14:textId="00AA5852" w:rsidR="00383D43" w:rsidRDefault="00383D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D</w:t>
      </w:r>
      <w:r>
        <w:t>o not separate the line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F1F1DE" w15:done="0"/>
  <w15:commentEx w15:paraId="4D450A94" w15:done="0"/>
  <w15:commentEx w15:paraId="39E5871C" w15:done="0"/>
  <w15:commentEx w15:paraId="36F028BE" w15:done="0"/>
  <w15:commentEx w15:paraId="4BF4BF99" w15:done="0"/>
  <w15:commentEx w15:paraId="35A0E262" w15:done="0"/>
  <w15:commentEx w15:paraId="520568B4" w15:done="0"/>
  <w15:commentEx w15:paraId="06A4525F" w15:done="0"/>
  <w15:commentEx w15:paraId="5A2FFA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AA49" w16cex:dateUtc="2022-05-14T13:23:00Z"/>
  <w16cex:commentExtensible w16cex:durableId="262AAA71" w16cex:dateUtc="2022-05-14T13:23:00Z"/>
  <w16cex:commentExtensible w16cex:durableId="262AAA24" w16cex:dateUtc="2022-05-14T13:22:00Z"/>
  <w16cex:commentExtensible w16cex:durableId="262AAA7B" w16cex:dateUtc="2022-05-14T13:23:00Z"/>
  <w16cex:commentExtensible w16cex:durableId="262AAA94" w16cex:dateUtc="2022-05-14T13:24:00Z"/>
  <w16cex:commentExtensible w16cex:durableId="262AAAB0" w16cex:dateUtc="2022-05-14T13:24:00Z"/>
  <w16cex:commentExtensible w16cex:durableId="262AAAE6" w16cex:dateUtc="2022-05-14T13:25:00Z"/>
  <w16cex:commentExtensible w16cex:durableId="262AAAC0" w16cex:dateUtc="2022-05-14T13:25:00Z"/>
  <w16cex:commentExtensible w16cex:durableId="262AAB03" w16cex:dateUtc="2022-05-1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F1F1DE" w16cid:durableId="262AAA49"/>
  <w16cid:commentId w16cid:paraId="4D450A94" w16cid:durableId="262AAA71"/>
  <w16cid:commentId w16cid:paraId="39E5871C" w16cid:durableId="262AAA24"/>
  <w16cid:commentId w16cid:paraId="36F028BE" w16cid:durableId="262AAA7B"/>
  <w16cid:commentId w16cid:paraId="4BF4BF99" w16cid:durableId="262AAA94"/>
  <w16cid:commentId w16cid:paraId="35A0E262" w16cid:durableId="262AAAB0"/>
  <w16cid:commentId w16cid:paraId="520568B4" w16cid:durableId="262AAAE6"/>
  <w16cid:commentId w16cid:paraId="06A4525F" w16cid:durableId="262AAAC0"/>
  <w16cid:commentId w16cid:paraId="5A2FFAAF" w16cid:durableId="262AAB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580"/>
    <w:multiLevelType w:val="hybridMultilevel"/>
    <w:tmpl w:val="582AA65C"/>
    <w:lvl w:ilvl="0" w:tplc="FAC64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04839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unjin Hwang">
    <w15:presenceInfo w15:providerId="Windows Live" w15:userId="1a8e417800bba4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3A"/>
    <w:rsid w:val="002837B6"/>
    <w:rsid w:val="00383D43"/>
    <w:rsid w:val="003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2EDF"/>
  <w15:docId w15:val="{D08FCEB6-2492-45AE-935F-971912FD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Revision"/>
    <w:hidden/>
    <w:uiPriority w:val="99"/>
    <w:semiHidden/>
    <w:rsid w:val="00383D43"/>
    <w:pPr>
      <w:spacing w:line="240" w:lineRule="auto"/>
    </w:pPr>
  </w:style>
  <w:style w:type="character" w:styleId="a6">
    <w:name w:val="annotation reference"/>
    <w:basedOn w:val="a0"/>
    <w:uiPriority w:val="99"/>
    <w:semiHidden/>
    <w:unhideWhenUsed/>
    <w:rsid w:val="00383D4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83D43"/>
  </w:style>
  <w:style w:type="character" w:customStyle="1" w:styleId="Char">
    <w:name w:val="메모 텍스트 Char"/>
    <w:basedOn w:val="a0"/>
    <w:link w:val="a7"/>
    <w:uiPriority w:val="99"/>
    <w:semiHidden/>
    <w:rsid w:val="00383D4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83D4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83D43"/>
    <w:rPr>
      <w:b/>
      <w:bCs/>
    </w:rPr>
  </w:style>
  <w:style w:type="paragraph" w:styleId="a9">
    <w:name w:val="List Paragraph"/>
    <w:basedOn w:val="a"/>
    <w:uiPriority w:val="34"/>
    <w:qFormat/>
    <w:rsid w:val="002837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Hwang</dc:creator>
  <cp:lastModifiedBy>Eunjin Hwang</cp:lastModifiedBy>
  <cp:revision>2</cp:revision>
  <dcterms:created xsi:type="dcterms:W3CDTF">2022-05-14T13:32:00Z</dcterms:created>
  <dcterms:modified xsi:type="dcterms:W3CDTF">2022-05-14T13:32:00Z</dcterms:modified>
</cp:coreProperties>
</file>